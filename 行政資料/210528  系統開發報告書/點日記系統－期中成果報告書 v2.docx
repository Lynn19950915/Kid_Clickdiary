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E5F4A3" w14:textId="394E0842" w:rsidR="000C0387" w:rsidRPr="0023374C" w:rsidRDefault="000C0387" w:rsidP="000C0387">
      <w:pPr>
        <w:spacing w:afterLines="100" w:after="360" w:line="450" w:lineRule="exact"/>
        <w:jc w:val="center"/>
        <w:rPr>
          <w:rFonts w:ascii="標楷體" w:eastAsia="標楷體" w:hAnsi="標楷體"/>
          <w:b/>
          <w:spacing w:val="2"/>
          <w:szCs w:val="24"/>
        </w:rPr>
      </w:pPr>
      <w:r w:rsidRPr="0023374C">
        <w:rPr>
          <w:rFonts w:ascii="標楷體" w:eastAsia="標楷體" w:hAnsi="標楷體" w:hint="eastAsia"/>
          <w:b/>
          <w:spacing w:val="2"/>
          <w:szCs w:val="24"/>
        </w:rPr>
        <w:t>點日記系統開發</w:t>
      </w:r>
    </w:p>
    <w:p w14:paraId="2517779A" w14:textId="5D63C3A3" w:rsidR="00C15DDE" w:rsidRDefault="000C0387" w:rsidP="0023374C">
      <w:pPr>
        <w:tabs>
          <w:tab w:val="left" w:pos="6663"/>
        </w:tabs>
        <w:spacing w:afterLines="100" w:after="360" w:line="0" w:lineRule="atLeast"/>
        <w:jc w:val="both"/>
        <w:rPr>
          <w:rFonts w:ascii="Times New Roman" w:eastAsia="標楷體" w:hAnsi="Times New Roman" w:cs="Times New Roman"/>
          <w:spacing w:val="2"/>
          <w:szCs w:val="24"/>
        </w:rPr>
      </w:pPr>
      <w:r w:rsidRPr="00034B08">
        <w:rPr>
          <w:rFonts w:ascii="Times New Roman" w:eastAsia="標楷體" w:hAnsi="Times New Roman" w:cs="Times New Roman"/>
          <w:spacing w:val="2"/>
          <w:szCs w:val="24"/>
        </w:rPr>
        <w:t>為豐富</w:t>
      </w:r>
      <w:r w:rsidRPr="00034B08">
        <w:rPr>
          <w:rFonts w:ascii="Times New Roman" w:eastAsia="標楷體" w:hAnsi="Times New Roman" w:cs="Times New Roman"/>
          <w:spacing w:val="2"/>
          <w:szCs w:val="24"/>
        </w:rPr>
        <w:t>KIT</w:t>
      </w:r>
      <w:r w:rsidRPr="00034B08">
        <w:rPr>
          <w:rFonts w:ascii="Times New Roman" w:eastAsia="標楷體" w:hAnsi="Times New Roman" w:cs="Times New Roman"/>
          <w:spacing w:val="2"/>
          <w:szCs w:val="24"/>
        </w:rPr>
        <w:t>資料庫的廣度與深度，</w:t>
      </w:r>
      <w:r w:rsidR="00971F2F" w:rsidRPr="00034B08">
        <w:rPr>
          <w:rFonts w:ascii="Times New Roman" w:eastAsia="標楷體" w:hAnsi="Times New Roman" w:cs="Times New Roman"/>
          <w:spacing w:val="2"/>
          <w:szCs w:val="24"/>
        </w:rPr>
        <w:t>第三期計畫</w:t>
      </w:r>
      <w:r w:rsidR="00034B08">
        <w:rPr>
          <w:rFonts w:ascii="Times New Roman" w:eastAsia="標楷體" w:hAnsi="Times New Roman" w:cs="Times New Roman" w:hint="eastAsia"/>
          <w:spacing w:val="2"/>
          <w:szCs w:val="24"/>
        </w:rPr>
        <w:t>開始研發</w:t>
      </w:r>
      <w:r w:rsidR="00971F2F" w:rsidRPr="00034B08">
        <w:rPr>
          <w:rFonts w:ascii="Times New Roman" w:eastAsia="標楷體" w:hAnsi="Times New Roman" w:cs="Times New Roman"/>
          <w:spacing w:val="2"/>
          <w:szCs w:val="24"/>
        </w:rPr>
        <w:t>點日記</w:t>
      </w:r>
      <w:r w:rsidR="00C15DDE">
        <w:rPr>
          <w:rFonts w:ascii="Times New Roman" w:eastAsia="標楷體" w:hAnsi="Times New Roman" w:cs="Times New Roman"/>
          <w:spacing w:val="2"/>
          <w:szCs w:val="24"/>
        </w:rPr>
        <w:t>平</w:t>
      </w:r>
      <w:proofErr w:type="gramStart"/>
      <w:r w:rsidR="00C15DDE">
        <w:rPr>
          <w:rFonts w:ascii="Times New Roman" w:eastAsia="標楷體" w:hAnsi="Times New Roman" w:cs="Times New Roman" w:hint="eastAsia"/>
          <w:spacing w:val="2"/>
          <w:szCs w:val="24"/>
        </w:rPr>
        <w:t>臺</w:t>
      </w:r>
      <w:proofErr w:type="gramEnd"/>
      <w:r w:rsidR="00971F2F" w:rsidRPr="00034B08">
        <w:rPr>
          <w:rFonts w:ascii="Times New Roman" w:eastAsia="標楷體" w:hAnsi="Times New Roman" w:cs="Times New Roman"/>
          <w:spacing w:val="2"/>
          <w:szCs w:val="24"/>
        </w:rPr>
        <w:t>系統，</w:t>
      </w:r>
      <w:r w:rsidR="00AD64BD">
        <w:rPr>
          <w:rFonts w:ascii="Times New Roman" w:eastAsia="標楷體" w:hAnsi="Times New Roman" w:cs="Times New Roman" w:hint="eastAsia"/>
          <w:spacing w:val="2"/>
          <w:szCs w:val="24"/>
        </w:rPr>
        <w:t>將藉由</w:t>
      </w:r>
      <w:r w:rsidR="00971F2F" w:rsidRPr="00034B08">
        <w:rPr>
          <w:rFonts w:ascii="Times New Roman" w:eastAsia="標楷體" w:hAnsi="Times New Roman" w:cs="Times New Roman"/>
          <w:spacing w:val="2"/>
          <w:szCs w:val="24"/>
        </w:rPr>
        <w:t>即時性</w:t>
      </w:r>
      <w:proofErr w:type="gramStart"/>
      <w:r w:rsidR="00971F2F" w:rsidRPr="00034B08">
        <w:rPr>
          <w:rFonts w:ascii="Times New Roman" w:eastAsia="標楷體" w:hAnsi="Times New Roman" w:cs="Times New Roman"/>
          <w:spacing w:val="2"/>
          <w:szCs w:val="24"/>
        </w:rPr>
        <w:t>動態線上問卷</w:t>
      </w:r>
      <w:proofErr w:type="gramEnd"/>
      <w:r w:rsidR="00AD64BD">
        <w:rPr>
          <w:rFonts w:ascii="Times New Roman" w:eastAsia="標楷體" w:hAnsi="Times New Roman" w:cs="Times New Roman" w:hint="eastAsia"/>
          <w:spacing w:val="2"/>
          <w:szCs w:val="24"/>
        </w:rPr>
        <w:t>的蒐集</w:t>
      </w:r>
      <w:r w:rsidR="00971F2F" w:rsidRPr="00034B08">
        <w:rPr>
          <w:rFonts w:ascii="Times New Roman" w:eastAsia="標楷體" w:hAnsi="Times New Roman" w:cs="Times New Roman"/>
          <w:spacing w:val="2"/>
          <w:szCs w:val="24"/>
        </w:rPr>
        <w:t>，</w:t>
      </w:r>
      <w:r w:rsidR="00AD64BD">
        <w:rPr>
          <w:rFonts w:ascii="Times New Roman" w:eastAsia="標楷體" w:hAnsi="Times New Roman" w:cs="Times New Roman" w:hint="eastAsia"/>
          <w:spacing w:val="2"/>
          <w:szCs w:val="24"/>
        </w:rPr>
        <w:t>以</w:t>
      </w:r>
      <w:r w:rsidRPr="00034B08">
        <w:rPr>
          <w:rFonts w:ascii="Times New Roman" w:eastAsia="標楷體" w:hAnsi="Times New Roman" w:cs="Times New Roman"/>
          <w:spacing w:val="2"/>
          <w:szCs w:val="24"/>
        </w:rPr>
        <w:t>補強每年一次</w:t>
      </w:r>
      <w:r w:rsidR="00971F2F" w:rsidRPr="00034B08">
        <w:rPr>
          <w:rFonts w:ascii="Times New Roman" w:eastAsia="標楷體" w:hAnsi="Times New Roman" w:cs="Times New Roman"/>
          <w:spacing w:val="2"/>
          <w:szCs w:val="24"/>
        </w:rPr>
        <w:t>主問卷調查的限制。此</w:t>
      </w:r>
      <w:r w:rsidR="00034B08">
        <w:rPr>
          <w:rFonts w:ascii="Times New Roman" w:eastAsia="標楷體" w:hAnsi="Times New Roman" w:cs="Times New Roman" w:hint="eastAsia"/>
          <w:spacing w:val="2"/>
          <w:szCs w:val="24"/>
        </w:rPr>
        <w:t>點日記</w:t>
      </w:r>
      <w:r w:rsidR="00C15DDE">
        <w:rPr>
          <w:rFonts w:ascii="Times New Roman" w:eastAsia="標楷體" w:hAnsi="Times New Roman" w:cs="Times New Roman"/>
          <w:spacing w:val="2"/>
          <w:szCs w:val="24"/>
        </w:rPr>
        <w:t>平</w:t>
      </w:r>
      <w:proofErr w:type="gramStart"/>
      <w:r w:rsidR="00C15DDE">
        <w:rPr>
          <w:rFonts w:ascii="Times New Roman" w:eastAsia="標楷體" w:hAnsi="Times New Roman" w:cs="Times New Roman" w:hint="eastAsia"/>
          <w:spacing w:val="2"/>
          <w:szCs w:val="24"/>
        </w:rPr>
        <w:t>臺</w:t>
      </w:r>
      <w:proofErr w:type="gramEnd"/>
      <w:r w:rsidR="00971F2F" w:rsidRPr="00034B08">
        <w:rPr>
          <w:rFonts w:ascii="Times New Roman" w:eastAsia="標楷體" w:hAnsi="Times New Roman" w:cs="Times New Roman"/>
          <w:spacing w:val="2"/>
          <w:szCs w:val="24"/>
        </w:rPr>
        <w:t>系統是</w:t>
      </w:r>
      <w:r w:rsidR="00971F2F" w:rsidRPr="00034B08">
        <w:rPr>
          <w:rFonts w:ascii="Times New Roman" w:eastAsia="標楷體" w:hAnsi="Times New Roman" w:cs="Times New Roman"/>
          <w:spacing w:val="2"/>
          <w:szCs w:val="24"/>
        </w:rPr>
        <w:t>KIT</w:t>
      </w:r>
      <w:r w:rsidR="00971F2F" w:rsidRPr="00034B08">
        <w:rPr>
          <w:rFonts w:ascii="Times New Roman" w:eastAsia="標楷體" w:hAnsi="Times New Roman" w:cs="Times New Roman"/>
          <w:spacing w:val="2"/>
          <w:szCs w:val="24"/>
        </w:rPr>
        <w:t>與中央研究</w:t>
      </w:r>
      <w:r w:rsidR="00034B08">
        <w:rPr>
          <w:rFonts w:ascii="Times New Roman" w:eastAsia="標楷體" w:hAnsi="Times New Roman" w:cs="Times New Roman" w:hint="eastAsia"/>
          <w:spacing w:val="2"/>
          <w:szCs w:val="24"/>
        </w:rPr>
        <w:t>院</w:t>
      </w:r>
      <w:r w:rsidR="00266459">
        <w:rPr>
          <w:rFonts w:ascii="Times New Roman" w:eastAsia="標楷體" w:hAnsi="Times New Roman" w:cs="Times New Roman"/>
          <w:spacing w:val="2"/>
          <w:szCs w:val="24"/>
        </w:rPr>
        <w:t>人文</w:t>
      </w:r>
      <w:r w:rsidR="00971F2F" w:rsidRPr="00034B08">
        <w:rPr>
          <w:rFonts w:ascii="Times New Roman" w:eastAsia="標楷體" w:hAnsi="Times New Roman" w:cs="Times New Roman"/>
          <w:spacing w:val="2"/>
          <w:szCs w:val="24"/>
        </w:rPr>
        <w:t>會科學研究</w:t>
      </w:r>
      <w:del w:id="0" w:author="TACHIEN" w:date="2021-05-29T08:20:00Z">
        <w:r w:rsidR="00971F2F" w:rsidRPr="00034B08" w:rsidDel="00C75088">
          <w:rPr>
            <w:rFonts w:ascii="Times New Roman" w:eastAsia="標楷體" w:hAnsi="Times New Roman" w:cs="Times New Roman"/>
            <w:spacing w:val="2"/>
            <w:szCs w:val="24"/>
          </w:rPr>
          <w:delText>專題</w:delText>
        </w:r>
      </w:del>
      <w:r w:rsidR="00971F2F" w:rsidRPr="00034B08">
        <w:rPr>
          <w:rFonts w:ascii="Times New Roman" w:eastAsia="標楷體" w:hAnsi="Times New Roman" w:cs="Times New Roman"/>
          <w:spacing w:val="2"/>
          <w:szCs w:val="24"/>
        </w:rPr>
        <w:t>中心共同合作開發，</w:t>
      </w:r>
      <w:r w:rsidR="00034B08">
        <w:rPr>
          <w:rFonts w:ascii="Times New Roman" w:eastAsia="標楷體" w:hAnsi="Times New Roman" w:cs="Times New Roman" w:hint="eastAsia"/>
          <w:spacing w:val="2"/>
          <w:szCs w:val="24"/>
        </w:rPr>
        <w:t>主要功能為</w:t>
      </w:r>
      <w:r w:rsidR="00034B08" w:rsidRPr="00034B08">
        <w:rPr>
          <w:rFonts w:ascii="Times New Roman" w:eastAsia="標楷體" w:hAnsi="Times New Roman" w:cs="Times New Roman"/>
          <w:spacing w:val="2"/>
          <w:szCs w:val="24"/>
        </w:rPr>
        <w:t>問卷編輯設計</w:t>
      </w:r>
      <w:r w:rsidR="001D34D0">
        <w:rPr>
          <w:rFonts w:ascii="Times New Roman" w:eastAsia="標楷體" w:hAnsi="Times New Roman" w:cs="Times New Roman" w:hint="eastAsia"/>
          <w:spacing w:val="2"/>
          <w:szCs w:val="24"/>
        </w:rPr>
        <w:t>、專案管理</w:t>
      </w:r>
      <w:r w:rsidR="009B3811">
        <w:rPr>
          <w:rFonts w:ascii="Times New Roman" w:eastAsia="標楷體" w:hAnsi="Times New Roman" w:cs="Times New Roman" w:hint="eastAsia"/>
          <w:spacing w:val="2"/>
          <w:szCs w:val="24"/>
        </w:rPr>
        <w:t>與階層</w:t>
      </w:r>
      <w:r w:rsidR="0070217C">
        <w:rPr>
          <w:rFonts w:ascii="Times New Roman" w:eastAsia="標楷體" w:hAnsi="Times New Roman" w:cs="Times New Roman" w:hint="eastAsia"/>
          <w:spacing w:val="2"/>
          <w:szCs w:val="24"/>
        </w:rPr>
        <w:t>系統管理</w:t>
      </w:r>
      <w:r w:rsidR="00507D16">
        <w:rPr>
          <w:rFonts w:ascii="Times New Roman" w:eastAsia="標楷體" w:hAnsi="Times New Roman" w:cs="Times New Roman" w:hint="eastAsia"/>
          <w:spacing w:val="2"/>
          <w:szCs w:val="24"/>
        </w:rPr>
        <w:t>，</w:t>
      </w:r>
      <w:r w:rsidR="009B3811">
        <w:rPr>
          <w:rFonts w:ascii="Times New Roman" w:eastAsia="標楷體" w:hAnsi="Times New Roman" w:cs="Times New Roman" w:hint="eastAsia"/>
          <w:spacing w:val="2"/>
          <w:szCs w:val="24"/>
        </w:rPr>
        <w:t>以能使用內建安全性角色來指派系統</w:t>
      </w:r>
      <w:r w:rsidR="007E4D0E">
        <w:rPr>
          <w:rFonts w:ascii="Times New Roman" w:eastAsia="標楷體" w:hAnsi="Times New Roman" w:cs="Times New Roman" w:hint="eastAsia"/>
          <w:spacing w:val="2"/>
          <w:szCs w:val="24"/>
        </w:rPr>
        <w:t>工作</w:t>
      </w:r>
      <w:r w:rsidR="009B3811">
        <w:rPr>
          <w:rFonts w:ascii="Times New Roman" w:eastAsia="標楷體" w:hAnsi="Times New Roman" w:cs="Times New Roman" w:hint="eastAsia"/>
          <w:spacing w:val="2"/>
          <w:szCs w:val="24"/>
        </w:rPr>
        <w:t>，進而設定工作</w:t>
      </w:r>
      <w:r w:rsidR="00CE1357">
        <w:rPr>
          <w:rFonts w:ascii="Times New Roman" w:eastAsia="標楷體" w:hAnsi="Times New Roman" w:cs="Times New Roman" w:hint="eastAsia"/>
          <w:spacing w:val="2"/>
          <w:szCs w:val="24"/>
        </w:rPr>
        <w:t>權限與</w:t>
      </w:r>
      <w:r w:rsidR="009B3811">
        <w:rPr>
          <w:rFonts w:ascii="Times New Roman" w:eastAsia="標楷體" w:hAnsi="Times New Roman" w:cs="Times New Roman" w:hint="eastAsia"/>
          <w:spacing w:val="2"/>
          <w:szCs w:val="24"/>
        </w:rPr>
        <w:t>排程。</w:t>
      </w:r>
    </w:p>
    <w:p w14:paraId="78D98C8E" w14:textId="6E89A183" w:rsidR="007E4D0E" w:rsidRDefault="00C15DDE" w:rsidP="009B3811">
      <w:pPr>
        <w:tabs>
          <w:tab w:val="left" w:pos="6663"/>
        </w:tabs>
        <w:spacing w:afterLines="100" w:after="360" w:line="0" w:lineRule="atLeast"/>
        <w:rPr>
          <w:rFonts w:ascii="Times New Roman" w:eastAsia="標楷體" w:hAnsi="Times New Roman" w:cs="Times New Roman"/>
          <w:spacing w:val="2"/>
          <w:szCs w:val="24"/>
        </w:rPr>
      </w:pPr>
      <w:r>
        <w:rPr>
          <w:rFonts w:ascii="Times New Roman" w:eastAsia="標楷體" w:hAnsi="Times New Roman" w:cs="Times New Roman" w:hint="eastAsia"/>
          <w:spacing w:val="2"/>
          <w:szCs w:val="24"/>
        </w:rPr>
        <w:t>點日記平</w:t>
      </w:r>
      <w:proofErr w:type="gramStart"/>
      <w:r>
        <w:rPr>
          <w:rFonts w:ascii="Times New Roman" w:eastAsia="標楷體" w:hAnsi="Times New Roman" w:cs="Times New Roman" w:hint="eastAsia"/>
          <w:spacing w:val="2"/>
          <w:szCs w:val="24"/>
        </w:rPr>
        <w:t>臺</w:t>
      </w:r>
      <w:proofErr w:type="gramEnd"/>
      <w:r w:rsidR="007E4D0E">
        <w:rPr>
          <w:rFonts w:ascii="Times New Roman" w:eastAsia="標楷體" w:hAnsi="Times New Roman" w:cs="Times New Roman" w:hint="eastAsia"/>
          <w:spacing w:val="2"/>
          <w:szCs w:val="24"/>
        </w:rPr>
        <w:t>系統</w:t>
      </w:r>
      <w:r w:rsidR="009B3811">
        <w:rPr>
          <w:rFonts w:ascii="Times New Roman" w:eastAsia="標楷體" w:hAnsi="Times New Roman" w:cs="Times New Roman" w:hint="eastAsia"/>
          <w:spacing w:val="2"/>
          <w:szCs w:val="24"/>
        </w:rPr>
        <w:t>開發</w:t>
      </w:r>
      <w:r w:rsidR="007E4D0E">
        <w:rPr>
          <w:rFonts w:ascii="Times New Roman" w:eastAsia="標楷體" w:hAnsi="Times New Roman" w:cs="Times New Roman" w:hint="eastAsia"/>
          <w:spacing w:val="2"/>
          <w:szCs w:val="24"/>
        </w:rPr>
        <w:t>至</w:t>
      </w:r>
      <w:r w:rsidR="007E4D0E">
        <w:rPr>
          <w:rFonts w:ascii="Times New Roman" w:eastAsia="標楷體" w:hAnsi="Times New Roman" w:cs="Times New Roman" w:hint="eastAsia"/>
          <w:spacing w:val="2"/>
          <w:szCs w:val="24"/>
        </w:rPr>
        <w:t>2</w:t>
      </w:r>
      <w:r w:rsidR="007E4D0E">
        <w:rPr>
          <w:rFonts w:ascii="Times New Roman" w:eastAsia="標楷體" w:hAnsi="Times New Roman" w:cs="Times New Roman"/>
          <w:spacing w:val="2"/>
          <w:szCs w:val="24"/>
        </w:rPr>
        <w:t>021</w:t>
      </w:r>
      <w:r w:rsidR="007E4D0E">
        <w:rPr>
          <w:rFonts w:ascii="Times New Roman" w:eastAsia="標楷體" w:hAnsi="Times New Roman" w:cs="Times New Roman" w:hint="eastAsia"/>
          <w:spacing w:val="2"/>
          <w:szCs w:val="24"/>
        </w:rPr>
        <w:t>年</w:t>
      </w:r>
      <w:r w:rsidR="007E4D0E">
        <w:rPr>
          <w:rFonts w:ascii="Times New Roman" w:eastAsia="標楷體" w:hAnsi="Times New Roman" w:cs="Times New Roman"/>
          <w:spacing w:val="2"/>
          <w:szCs w:val="24"/>
        </w:rPr>
        <w:t>5</w:t>
      </w:r>
      <w:r w:rsidR="007E4D0E">
        <w:rPr>
          <w:rFonts w:ascii="Times New Roman" w:eastAsia="標楷體" w:hAnsi="Times New Roman" w:cs="Times New Roman" w:hint="eastAsia"/>
          <w:spacing w:val="2"/>
          <w:szCs w:val="24"/>
        </w:rPr>
        <w:t>月底</w:t>
      </w:r>
      <w:r>
        <w:rPr>
          <w:rFonts w:ascii="Times New Roman" w:eastAsia="標楷體" w:hAnsi="Times New Roman" w:cs="Times New Roman" w:hint="eastAsia"/>
          <w:spacing w:val="2"/>
          <w:szCs w:val="24"/>
        </w:rPr>
        <w:t>，</w:t>
      </w:r>
      <w:r w:rsidR="007E4D0E">
        <w:rPr>
          <w:rFonts w:ascii="Times New Roman" w:eastAsia="標楷體" w:hAnsi="Times New Roman" w:cs="Times New Roman" w:hint="eastAsia"/>
          <w:spacing w:val="2"/>
          <w:szCs w:val="24"/>
        </w:rPr>
        <w:t>已完成簡單版的點日記，</w:t>
      </w:r>
      <w:r w:rsidR="007E4D0E">
        <w:rPr>
          <w:rFonts w:ascii="Times New Roman" w:eastAsia="標楷體" w:hAnsi="Times New Roman" w:cs="Times New Roman" w:hint="eastAsia"/>
          <w:spacing w:val="2"/>
          <w:szCs w:val="24"/>
        </w:rPr>
        <w:t>6</w:t>
      </w:r>
      <w:r w:rsidR="007E4D0E">
        <w:rPr>
          <w:rFonts w:ascii="Times New Roman" w:eastAsia="標楷體" w:hAnsi="Times New Roman" w:cs="Times New Roman" w:hint="eastAsia"/>
          <w:spacing w:val="2"/>
          <w:szCs w:val="24"/>
        </w:rPr>
        <w:t>月初</w:t>
      </w:r>
      <w:r>
        <w:rPr>
          <w:rFonts w:ascii="Times New Roman" w:eastAsia="標楷體" w:hAnsi="Times New Roman" w:cs="Times New Roman" w:hint="eastAsia"/>
          <w:spacing w:val="2"/>
          <w:szCs w:val="24"/>
        </w:rPr>
        <w:t>經過網路環境部屬與</w:t>
      </w:r>
      <w:r w:rsidR="007E4D0E">
        <w:rPr>
          <w:rFonts w:ascii="Times New Roman" w:eastAsia="標楷體" w:hAnsi="Times New Roman" w:cs="Times New Roman" w:hint="eastAsia"/>
          <w:spacing w:val="2"/>
          <w:szCs w:val="24"/>
        </w:rPr>
        <w:t>測試後，亦可</w:t>
      </w:r>
      <w:r>
        <w:rPr>
          <w:rFonts w:ascii="Times New Roman" w:eastAsia="標楷體" w:hAnsi="Times New Roman" w:cs="Times New Roman" w:hint="eastAsia"/>
          <w:spacing w:val="2"/>
          <w:szCs w:val="24"/>
        </w:rPr>
        <w:t>開始</w:t>
      </w:r>
      <w:r w:rsidR="007E4D0E">
        <w:rPr>
          <w:rFonts w:ascii="Times New Roman" w:eastAsia="標楷體" w:hAnsi="Times New Roman" w:cs="Times New Roman" w:hint="eastAsia"/>
          <w:spacing w:val="2"/>
          <w:szCs w:val="24"/>
        </w:rPr>
        <w:t>上線進行</w:t>
      </w:r>
      <w:r>
        <w:rPr>
          <w:rFonts w:ascii="Times New Roman" w:eastAsia="標楷體" w:hAnsi="Times New Roman" w:cs="Times New Roman" w:hint="eastAsia"/>
          <w:spacing w:val="2"/>
          <w:szCs w:val="24"/>
        </w:rPr>
        <w:t>即時問卷</w:t>
      </w:r>
      <w:r w:rsidR="007E4D0E">
        <w:rPr>
          <w:rFonts w:ascii="Times New Roman" w:eastAsia="標楷體" w:hAnsi="Times New Roman" w:cs="Times New Roman" w:hint="eastAsia"/>
          <w:spacing w:val="2"/>
          <w:szCs w:val="24"/>
        </w:rPr>
        <w:t>資料</w:t>
      </w:r>
      <w:r>
        <w:rPr>
          <w:rFonts w:ascii="Times New Roman" w:eastAsia="標楷體" w:hAnsi="Times New Roman" w:cs="Times New Roman" w:hint="eastAsia"/>
          <w:spacing w:val="2"/>
          <w:szCs w:val="24"/>
        </w:rPr>
        <w:t>的</w:t>
      </w:r>
      <w:r w:rsidR="007E4D0E">
        <w:rPr>
          <w:rFonts w:ascii="Times New Roman" w:eastAsia="標楷體" w:hAnsi="Times New Roman" w:cs="Times New Roman" w:hint="eastAsia"/>
          <w:spacing w:val="2"/>
          <w:szCs w:val="24"/>
        </w:rPr>
        <w:t>蒐集</w:t>
      </w:r>
      <w:r w:rsidR="00110B1D">
        <w:rPr>
          <w:rFonts w:ascii="Times New Roman" w:eastAsia="標楷體" w:hAnsi="Times New Roman" w:cs="Times New Roman" w:hint="eastAsia"/>
          <w:spacing w:val="2"/>
          <w:szCs w:val="24"/>
        </w:rPr>
        <w:t>。未來仍會持續開發，讓系統架構與功能更完整。而</w:t>
      </w:r>
      <w:r>
        <w:rPr>
          <w:rFonts w:ascii="Times New Roman" w:eastAsia="標楷體" w:hAnsi="Times New Roman" w:cs="Times New Roman" w:hint="eastAsia"/>
          <w:spacing w:val="2"/>
          <w:szCs w:val="24"/>
        </w:rPr>
        <w:t>目前</w:t>
      </w:r>
      <w:r w:rsidR="007E4D0E">
        <w:rPr>
          <w:rFonts w:ascii="Times New Roman" w:eastAsia="標楷體" w:hAnsi="Times New Roman" w:cs="Times New Roman" w:hint="eastAsia"/>
          <w:spacing w:val="2"/>
          <w:szCs w:val="24"/>
        </w:rPr>
        <w:t>完成功能的說明如下</w:t>
      </w:r>
      <w:r w:rsidR="007E4D0E">
        <w:rPr>
          <w:rFonts w:ascii="Times New Roman" w:eastAsia="標楷體" w:hAnsi="Times New Roman" w:cs="Times New Roman" w:hint="eastAsia"/>
          <w:spacing w:val="2"/>
          <w:szCs w:val="24"/>
        </w:rPr>
        <w:t>:</w:t>
      </w:r>
    </w:p>
    <w:p w14:paraId="6CEC3350" w14:textId="77777777" w:rsidR="00CE1357" w:rsidRDefault="00D71914" w:rsidP="00CE1357">
      <w:pPr>
        <w:pStyle w:val="a3"/>
        <w:numPr>
          <w:ilvl w:val="0"/>
          <w:numId w:val="2"/>
        </w:numPr>
        <w:tabs>
          <w:tab w:val="left" w:pos="6663"/>
        </w:tabs>
        <w:spacing w:afterLines="100" w:after="360" w:line="0" w:lineRule="atLeast"/>
        <w:ind w:leftChars="0"/>
        <w:rPr>
          <w:rFonts w:ascii="Times New Roman" w:eastAsia="標楷體" w:hAnsi="Times New Roman" w:cs="Times New Roman"/>
          <w:spacing w:val="2"/>
          <w:szCs w:val="24"/>
        </w:rPr>
      </w:pPr>
      <w:r w:rsidRPr="00CE1357">
        <w:rPr>
          <w:rFonts w:ascii="Times New Roman" w:eastAsia="標楷體" w:hAnsi="Times New Roman" w:cs="Times New Roman" w:hint="eastAsia"/>
          <w:spacing w:val="2"/>
          <w:szCs w:val="24"/>
        </w:rPr>
        <w:t>登入畫面</w:t>
      </w:r>
    </w:p>
    <w:p w14:paraId="001B138A" w14:textId="6A0F6D97" w:rsidR="00D71914" w:rsidRPr="00CE1357" w:rsidRDefault="00D71914" w:rsidP="00CE1357">
      <w:pPr>
        <w:pStyle w:val="a3"/>
        <w:tabs>
          <w:tab w:val="left" w:pos="6663"/>
        </w:tabs>
        <w:spacing w:afterLines="100" w:after="360" w:line="0" w:lineRule="atLeast"/>
        <w:ind w:leftChars="0" w:left="360"/>
        <w:rPr>
          <w:rFonts w:ascii="Times New Roman" w:eastAsia="標楷體" w:hAnsi="Times New Roman" w:cs="Times New Roman"/>
          <w:spacing w:val="2"/>
          <w:szCs w:val="24"/>
        </w:rPr>
      </w:pPr>
      <w:r w:rsidRPr="00CE1357">
        <w:rPr>
          <w:rFonts w:ascii="Times New Roman" w:eastAsia="標楷體" w:hAnsi="Times New Roman" w:cs="Times New Roman" w:hint="eastAsia"/>
          <w:spacing w:val="2"/>
          <w:szCs w:val="24"/>
        </w:rPr>
        <w:t>使用帳號（信箱）、密碼登入管理系統，目前帳號及密碼是從後台的資料庫新增，視需求可規劃註冊頁面之建置。</w:t>
      </w:r>
      <w:r w:rsidR="00C15DDE" w:rsidRPr="00CE1357">
        <w:rPr>
          <w:rFonts w:ascii="Times New Roman" w:eastAsia="標楷體" w:hAnsi="Times New Roman" w:cs="Times New Roman" w:hint="eastAsia"/>
          <w:spacing w:val="2"/>
          <w:szCs w:val="24"/>
        </w:rPr>
        <w:t>例如</w:t>
      </w:r>
      <w:r w:rsidR="00C15DDE" w:rsidRPr="00CE1357">
        <w:rPr>
          <w:rFonts w:ascii="Times New Roman" w:eastAsia="標楷體" w:hAnsi="Times New Roman" w:cs="Times New Roman" w:hint="eastAsia"/>
          <w:spacing w:val="2"/>
          <w:szCs w:val="24"/>
        </w:rPr>
        <w:t>:</w:t>
      </w:r>
      <w:r w:rsidR="00C15DDE" w:rsidRPr="00CE1357">
        <w:rPr>
          <w:rFonts w:ascii="Times New Roman" w:eastAsia="標楷體" w:hAnsi="Times New Roman" w:cs="Times New Roman" w:hint="eastAsia"/>
          <w:spacing w:val="2"/>
          <w:szCs w:val="24"/>
        </w:rPr>
        <w:t>以系統</w:t>
      </w:r>
      <w:proofErr w:type="gramStart"/>
      <w:r w:rsidR="00C15DDE" w:rsidRPr="00CE1357">
        <w:rPr>
          <w:rFonts w:ascii="Times New Roman" w:eastAsia="標楷體" w:hAnsi="Times New Roman" w:cs="Times New Roman" w:hint="eastAsia"/>
          <w:spacing w:val="2"/>
          <w:szCs w:val="24"/>
        </w:rPr>
        <w:t>介</w:t>
      </w:r>
      <w:proofErr w:type="gramEnd"/>
      <w:r w:rsidR="00C15DDE" w:rsidRPr="00CE1357">
        <w:rPr>
          <w:rFonts w:ascii="Times New Roman" w:eastAsia="標楷體" w:hAnsi="Times New Roman" w:cs="Times New Roman" w:hint="eastAsia"/>
          <w:spacing w:val="2"/>
          <w:szCs w:val="24"/>
        </w:rPr>
        <w:t>接不需要再輸入密碼，直接由</w:t>
      </w:r>
      <w:r w:rsidR="00C15DDE" w:rsidRPr="00CE1357">
        <w:rPr>
          <w:rFonts w:ascii="Times New Roman" w:eastAsia="標楷體" w:hAnsi="Times New Roman" w:cs="Times New Roman" w:hint="eastAsia"/>
          <w:spacing w:val="2"/>
          <w:szCs w:val="24"/>
        </w:rPr>
        <w:t>K</w:t>
      </w:r>
      <w:r w:rsidR="00C15DDE" w:rsidRPr="00CE1357">
        <w:rPr>
          <w:rFonts w:ascii="Times New Roman" w:eastAsia="標楷體" w:hAnsi="Times New Roman" w:cs="Times New Roman"/>
          <w:spacing w:val="2"/>
          <w:szCs w:val="24"/>
        </w:rPr>
        <w:t>IT</w:t>
      </w:r>
      <w:r w:rsidR="00C15DDE" w:rsidRPr="00CE1357">
        <w:rPr>
          <w:rFonts w:ascii="Times New Roman" w:eastAsia="標楷體" w:hAnsi="Times New Roman" w:cs="Times New Roman" w:hint="eastAsia"/>
          <w:spacing w:val="2"/>
          <w:szCs w:val="24"/>
        </w:rPr>
        <w:t>的問卷系統平</w:t>
      </w:r>
      <w:proofErr w:type="gramStart"/>
      <w:r w:rsidR="00C15DDE" w:rsidRPr="00CE1357">
        <w:rPr>
          <w:rFonts w:ascii="Times New Roman" w:eastAsia="標楷體" w:hAnsi="Times New Roman" w:cs="Times New Roman" w:hint="eastAsia"/>
          <w:spacing w:val="2"/>
          <w:szCs w:val="24"/>
        </w:rPr>
        <w:t>臺</w:t>
      </w:r>
      <w:proofErr w:type="gramEnd"/>
      <w:r w:rsidR="00C15DDE" w:rsidRPr="00CE1357">
        <w:rPr>
          <w:rFonts w:ascii="Times New Roman" w:eastAsia="標楷體" w:hAnsi="Times New Roman" w:cs="Times New Roman" w:hint="eastAsia"/>
          <w:spacing w:val="2"/>
          <w:szCs w:val="24"/>
        </w:rPr>
        <w:t>進入，落實單一簽入的概念。</w:t>
      </w:r>
    </w:p>
    <w:p w14:paraId="0E70C668" w14:textId="623D8D39" w:rsidR="00D71914" w:rsidRDefault="00D71914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7AEEEBAC" w14:textId="6E5FAABB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674091D" wp14:editId="6725BEC5">
            <wp:simplePos x="0" y="0"/>
            <wp:positionH relativeFrom="margin">
              <wp:align>center</wp:align>
            </wp:positionH>
            <wp:positionV relativeFrom="paragraph">
              <wp:posOffset>45720</wp:posOffset>
            </wp:positionV>
            <wp:extent cx="2487295" cy="2004060"/>
            <wp:effectExtent l="0" t="0" r="8255" b="0"/>
            <wp:wrapTight wrapText="bothSides">
              <wp:wrapPolygon edited="0">
                <wp:start x="0" y="0"/>
                <wp:lineTo x="0" y="21354"/>
                <wp:lineTo x="21506" y="21354"/>
                <wp:lineTo x="21506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95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B0CFD2" w14:textId="36C512FB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59DD749C" w14:textId="1FCF6E66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59F6339B" w14:textId="1F01D903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24EEF9FE" w14:textId="77777777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44D5D595" w14:textId="5A6F7E55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024E6E7B" w14:textId="77777777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0969DF76" w14:textId="53D51D1A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31CA5DA4" w14:textId="77777777" w:rsidR="00CE1357" w:rsidRPr="00F9783A" w:rsidRDefault="00CE1357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7C9BB1BC" w14:textId="1C504DA5" w:rsidR="00D71914" w:rsidRPr="00CE1357" w:rsidRDefault="00CE1357" w:rsidP="00CE1357">
      <w:pPr>
        <w:pStyle w:val="a3"/>
        <w:numPr>
          <w:ilvl w:val="0"/>
          <w:numId w:val="2"/>
        </w:numPr>
        <w:tabs>
          <w:tab w:val="left" w:pos="6663"/>
        </w:tabs>
        <w:spacing w:afterLines="100" w:after="360" w:line="0" w:lineRule="atLeast"/>
        <w:ind w:leftChars="0"/>
        <w:rPr>
          <w:rFonts w:ascii="Times New Roman" w:eastAsia="標楷體" w:hAnsi="Times New Roman" w:cs="Times New Roman"/>
          <w:spacing w:val="2"/>
          <w:szCs w:val="24"/>
        </w:rPr>
      </w:pPr>
      <w:r>
        <w:rPr>
          <w:rFonts w:ascii="Times New Roman" w:eastAsia="標楷體" w:hAnsi="Times New Roman" w:cs="Times New Roman" w:hint="eastAsia"/>
          <w:spacing w:val="2"/>
          <w:szCs w:val="24"/>
        </w:rPr>
        <w:t>專案管理</w:t>
      </w:r>
    </w:p>
    <w:p w14:paraId="6D7AC773" w14:textId="4EFFF06C" w:rsidR="00F9783A" w:rsidRPr="00C66C78" w:rsidRDefault="00CE1357" w:rsidP="00C66C78">
      <w:pPr>
        <w:pStyle w:val="a3"/>
        <w:tabs>
          <w:tab w:val="left" w:pos="6663"/>
        </w:tabs>
        <w:spacing w:afterLines="100" w:after="360" w:line="0" w:lineRule="atLeast"/>
        <w:ind w:leftChars="0" w:left="360"/>
        <w:jc w:val="both"/>
        <w:rPr>
          <w:rFonts w:ascii="Times New Roman" w:eastAsia="標楷體" w:hAnsi="Times New Roman" w:cs="Times New Roman"/>
          <w:spacing w:val="2"/>
          <w:szCs w:val="24"/>
        </w:rPr>
      </w:pPr>
      <w:proofErr w:type="gramStart"/>
      <w:r>
        <w:rPr>
          <w:rFonts w:ascii="Times New Roman" w:eastAsia="標楷體" w:hAnsi="Times New Roman" w:cs="Times New Roman" w:hint="eastAsia"/>
          <w:spacing w:val="2"/>
          <w:szCs w:val="24"/>
        </w:rPr>
        <w:t>簡版系統</w:t>
      </w:r>
      <w:r w:rsidR="00C66C78">
        <w:rPr>
          <w:rFonts w:ascii="Times New Roman" w:eastAsia="標楷體" w:hAnsi="Times New Roman" w:cs="Times New Roman" w:hint="eastAsia"/>
          <w:spacing w:val="2"/>
          <w:szCs w:val="24"/>
        </w:rPr>
        <w:t>設計</w:t>
      </w:r>
      <w:proofErr w:type="gramEnd"/>
      <w:r w:rsidR="00C66C78">
        <w:rPr>
          <w:rFonts w:ascii="Times New Roman" w:eastAsia="標楷體" w:hAnsi="Times New Roman" w:cs="Times New Roman" w:hint="eastAsia"/>
          <w:spacing w:val="2"/>
          <w:szCs w:val="24"/>
        </w:rPr>
        <w:t>了專案的開啟、測試中、上線確認和已上線等四種狀態，與</w:t>
      </w:r>
      <w:r w:rsidRPr="00C66C78">
        <w:rPr>
          <w:rFonts w:ascii="Times New Roman" w:eastAsia="標楷體" w:hAnsi="Times New Roman" w:cs="Times New Roman"/>
          <w:spacing w:val="2"/>
          <w:szCs w:val="24"/>
        </w:rPr>
        <w:t>對應之操作權限</w:t>
      </w:r>
      <w:r w:rsidR="00C66C78">
        <w:rPr>
          <w:rFonts w:ascii="Times New Roman" w:eastAsia="標楷體" w:hAnsi="Times New Roman" w:cs="Times New Roman" w:hint="eastAsia"/>
          <w:spacing w:val="2"/>
          <w:szCs w:val="24"/>
        </w:rPr>
        <w:t>。</w:t>
      </w:r>
      <w:r w:rsidR="00182DB1" w:rsidRPr="00C66C78">
        <w:rPr>
          <w:rFonts w:ascii="Times New Roman" w:eastAsia="標楷體" w:hAnsi="Times New Roman" w:cs="Times New Roman"/>
          <w:spacing w:val="2"/>
          <w:szCs w:val="24"/>
        </w:rPr>
        <w:t>「開啟」為首個狀態，此時出題者尚未上傳問題</w:t>
      </w:r>
      <w:r w:rsidR="00C66C78">
        <w:rPr>
          <w:rFonts w:ascii="Times New Roman" w:eastAsia="標楷體" w:hAnsi="Times New Roman" w:cs="Times New Roman" w:hint="eastAsia"/>
          <w:spacing w:val="2"/>
          <w:szCs w:val="24"/>
        </w:rPr>
        <w:t>(</w:t>
      </w:r>
      <w:r w:rsidR="00110B1D">
        <w:rPr>
          <w:rFonts w:ascii="Times New Roman" w:eastAsia="標楷體" w:hAnsi="Times New Roman" w:cs="Times New Roman" w:hint="eastAsia"/>
          <w:spacing w:val="2"/>
          <w:szCs w:val="24"/>
        </w:rPr>
        <w:t>問卷編輯</w:t>
      </w:r>
      <w:r w:rsidR="00C66C78">
        <w:rPr>
          <w:rFonts w:ascii="Times New Roman" w:eastAsia="標楷體" w:hAnsi="Times New Roman" w:cs="Times New Roman" w:hint="eastAsia"/>
          <w:spacing w:val="2"/>
          <w:szCs w:val="24"/>
        </w:rPr>
        <w:t>c</w:t>
      </w:r>
      <w:r w:rsidR="00C66C78">
        <w:rPr>
          <w:rFonts w:ascii="Times New Roman" w:eastAsia="標楷體" w:hAnsi="Times New Roman" w:cs="Times New Roman"/>
          <w:spacing w:val="2"/>
          <w:szCs w:val="24"/>
        </w:rPr>
        <w:t>sv</w:t>
      </w:r>
      <w:r w:rsidR="00C66C78">
        <w:rPr>
          <w:rFonts w:ascii="Times New Roman" w:eastAsia="標楷體" w:hAnsi="Times New Roman" w:cs="Times New Roman" w:hint="eastAsia"/>
          <w:spacing w:val="2"/>
          <w:szCs w:val="24"/>
        </w:rPr>
        <w:t>檔案</w:t>
      </w:r>
      <w:r w:rsidR="00C66C78">
        <w:rPr>
          <w:rFonts w:ascii="Times New Roman" w:eastAsia="標楷體" w:hAnsi="Times New Roman" w:cs="Times New Roman" w:hint="eastAsia"/>
          <w:spacing w:val="2"/>
          <w:szCs w:val="24"/>
        </w:rPr>
        <w:t>)</w:t>
      </w:r>
      <w:r w:rsidR="00182DB1" w:rsidRPr="00C66C78">
        <w:rPr>
          <w:rFonts w:ascii="Times New Roman" w:eastAsia="標楷體" w:hAnsi="Times New Roman" w:cs="Times New Roman"/>
          <w:spacing w:val="2"/>
          <w:szCs w:val="24"/>
        </w:rPr>
        <w:t>，故無法進行上傳</w:t>
      </w:r>
      <w:r w:rsidR="00C66C78">
        <w:rPr>
          <w:rFonts w:ascii="Times New Roman" w:eastAsia="標楷體" w:hAnsi="Times New Roman" w:cs="Times New Roman" w:hint="eastAsia"/>
          <w:spacing w:val="2"/>
          <w:szCs w:val="24"/>
        </w:rPr>
        <w:t>功能</w:t>
      </w:r>
      <w:r w:rsidR="00182DB1" w:rsidRPr="00C66C78">
        <w:rPr>
          <w:rFonts w:ascii="Times New Roman" w:eastAsia="標楷體" w:hAnsi="Times New Roman" w:cs="Times New Roman"/>
          <w:spacing w:val="2"/>
          <w:szCs w:val="24"/>
        </w:rPr>
        <w:t>以外的所有操作；待其上傳完</w:t>
      </w:r>
      <w:r w:rsidRPr="00C66C78">
        <w:rPr>
          <w:rFonts w:ascii="Times New Roman" w:eastAsia="標楷體" w:hAnsi="Times New Roman" w:cs="Times New Roman" w:hint="eastAsia"/>
          <w:spacing w:val="2"/>
          <w:szCs w:val="24"/>
        </w:rPr>
        <w:t>問卷編輯</w:t>
      </w:r>
      <w:ins w:id="1" w:author="TACHIEN" w:date="2021-05-29T08:26:00Z">
        <w:r w:rsidR="00C75088">
          <w:rPr>
            <w:rFonts w:ascii="Times New Roman" w:eastAsia="標楷體" w:hAnsi="Times New Roman" w:cs="Times New Roman" w:hint="eastAsia"/>
            <w:spacing w:val="2"/>
            <w:szCs w:val="24"/>
          </w:rPr>
          <w:t>的</w:t>
        </w:r>
      </w:ins>
      <w:r w:rsidR="00182DB1" w:rsidRPr="00C66C78">
        <w:rPr>
          <w:rFonts w:ascii="Times New Roman" w:eastAsia="標楷體" w:hAnsi="Times New Roman" w:cs="Times New Roman"/>
          <w:spacing w:val="2"/>
          <w:szCs w:val="24"/>
        </w:rPr>
        <w:t>csv</w:t>
      </w:r>
      <w:r w:rsidR="00182DB1" w:rsidRPr="00C66C78">
        <w:rPr>
          <w:rFonts w:ascii="Times New Roman" w:eastAsia="標楷體" w:hAnsi="Times New Roman" w:cs="Times New Roman"/>
          <w:spacing w:val="2"/>
          <w:szCs w:val="24"/>
        </w:rPr>
        <w:t>檔案後，即進入「測試中」狀態，</w:t>
      </w:r>
      <w:r w:rsidR="00C66C78">
        <w:rPr>
          <w:rFonts w:ascii="Times New Roman" w:eastAsia="標楷體" w:hAnsi="Times New Roman" w:cs="Times New Roman" w:hint="eastAsia"/>
          <w:spacing w:val="2"/>
          <w:szCs w:val="24"/>
        </w:rPr>
        <w:t>除了能</w:t>
      </w:r>
      <w:r w:rsidR="00182DB1" w:rsidRPr="00C66C78">
        <w:rPr>
          <w:rFonts w:ascii="Times New Roman" w:eastAsia="標楷體" w:hAnsi="Times New Roman" w:cs="Times New Roman"/>
          <w:spacing w:val="2"/>
          <w:szCs w:val="24"/>
        </w:rPr>
        <w:t>預覽問卷版型及</w:t>
      </w:r>
      <w:r w:rsidR="00C66C78">
        <w:rPr>
          <w:rFonts w:ascii="Times New Roman" w:eastAsia="標楷體" w:hAnsi="Times New Roman" w:cs="Times New Roman" w:hint="eastAsia"/>
          <w:spacing w:val="2"/>
          <w:szCs w:val="24"/>
        </w:rPr>
        <w:t>測</w:t>
      </w:r>
      <w:r w:rsidR="00182DB1" w:rsidRPr="00C66C78">
        <w:rPr>
          <w:rFonts w:ascii="Times New Roman" w:eastAsia="標楷體" w:hAnsi="Times New Roman" w:cs="Times New Roman"/>
          <w:spacing w:val="2"/>
          <w:szCs w:val="24"/>
        </w:rPr>
        <w:t>試填</w:t>
      </w:r>
      <w:r w:rsidR="00C66C78">
        <w:rPr>
          <w:rFonts w:ascii="Times New Roman" w:eastAsia="標楷體" w:hAnsi="Times New Roman" w:cs="Times New Roman" w:hint="eastAsia"/>
          <w:spacing w:val="2"/>
          <w:szCs w:val="24"/>
        </w:rPr>
        <w:t>寫問卷</w:t>
      </w:r>
      <w:r w:rsidR="00182DB1" w:rsidRPr="00C66C78">
        <w:rPr>
          <w:rFonts w:ascii="Times New Roman" w:eastAsia="標楷體" w:hAnsi="Times New Roman" w:cs="Times New Roman"/>
          <w:spacing w:val="2"/>
          <w:szCs w:val="24"/>
        </w:rPr>
        <w:t>外，也能</w:t>
      </w:r>
      <w:r w:rsidR="00F9783A" w:rsidRPr="00C66C78">
        <w:rPr>
          <w:rFonts w:ascii="Times New Roman" w:eastAsia="標楷體" w:hAnsi="Times New Roman" w:cs="Times New Roman"/>
          <w:spacing w:val="2"/>
          <w:szCs w:val="24"/>
        </w:rPr>
        <w:t>將</w:t>
      </w:r>
      <w:r w:rsidR="00182DB1" w:rsidRPr="00C66C78">
        <w:rPr>
          <w:rFonts w:ascii="Times New Roman" w:eastAsia="標楷體" w:hAnsi="Times New Roman" w:cs="Times New Roman"/>
          <w:spacing w:val="2"/>
          <w:szCs w:val="24"/>
        </w:rPr>
        <w:t>測試</w:t>
      </w:r>
      <w:r w:rsidR="00F9783A" w:rsidRPr="00C66C78">
        <w:rPr>
          <w:rFonts w:ascii="Times New Roman" w:eastAsia="標楷體" w:hAnsi="Times New Roman" w:cs="Times New Roman"/>
          <w:spacing w:val="2"/>
          <w:szCs w:val="24"/>
        </w:rPr>
        <w:t>資料匯出並下載；在完成內部測試後，出題者可點選「上線確認」功能，</w:t>
      </w:r>
      <w:r w:rsidR="00C66C78">
        <w:rPr>
          <w:rFonts w:ascii="Times New Roman" w:eastAsia="標楷體" w:hAnsi="Times New Roman" w:cs="Times New Roman" w:hint="eastAsia"/>
          <w:spacing w:val="2"/>
          <w:szCs w:val="24"/>
        </w:rPr>
        <w:t>待</w:t>
      </w:r>
      <w:r w:rsidR="00F9783A" w:rsidRPr="00C66C78">
        <w:rPr>
          <w:rFonts w:ascii="Times New Roman" w:eastAsia="標楷體" w:hAnsi="Times New Roman" w:cs="Times New Roman"/>
          <w:spacing w:val="2"/>
          <w:szCs w:val="24"/>
        </w:rPr>
        <w:t>提交樣本清單檔案後進入「已上線」狀態，此階段仍可填寫及下載所有資料，並及時查看當前回收之樣本數量，但不可重新上傳</w:t>
      </w:r>
      <w:ins w:id="2" w:author="TACHIEN" w:date="2021-05-29T08:27:00Z">
        <w:r w:rsidR="00C75088" w:rsidRPr="00C75088">
          <w:rPr>
            <w:rFonts w:ascii="Times New Roman" w:eastAsia="標楷體" w:hAnsi="Times New Roman" w:cs="Times New Roman" w:hint="eastAsia"/>
            <w:color w:val="FF0000"/>
            <w:spacing w:val="2"/>
            <w:szCs w:val="24"/>
            <w:rPrChange w:id="3" w:author="TACHIEN" w:date="2021-05-29T08:27:00Z">
              <w:rPr>
                <w:rFonts w:ascii="Times New Roman" w:eastAsia="標楷體" w:hAnsi="Times New Roman" w:cs="Times New Roman" w:hint="eastAsia"/>
                <w:spacing w:val="2"/>
                <w:szCs w:val="24"/>
              </w:rPr>
            </w:rPrChange>
          </w:rPr>
          <w:t>問卷</w:t>
        </w:r>
      </w:ins>
      <w:r w:rsidR="00F9783A" w:rsidRPr="00C66C78">
        <w:rPr>
          <w:rFonts w:ascii="Times New Roman" w:eastAsia="標楷體" w:hAnsi="Times New Roman" w:cs="Times New Roman"/>
          <w:spacing w:val="2"/>
          <w:szCs w:val="24"/>
        </w:rPr>
        <w:t>檔案。</w:t>
      </w:r>
    </w:p>
    <w:p w14:paraId="026F9D52" w14:textId="4E4B4A13" w:rsidR="00F9783A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84090A8" wp14:editId="705A18E5">
            <wp:simplePos x="0" y="0"/>
            <wp:positionH relativeFrom="margin">
              <wp:posOffset>219710</wp:posOffset>
            </wp:positionH>
            <wp:positionV relativeFrom="paragraph">
              <wp:posOffset>260350</wp:posOffset>
            </wp:positionV>
            <wp:extent cx="6007100" cy="2778125"/>
            <wp:effectExtent l="0" t="0" r="0" b="3175"/>
            <wp:wrapTight wrapText="bothSides">
              <wp:wrapPolygon edited="0">
                <wp:start x="0" y="0"/>
                <wp:lineTo x="0" y="21477"/>
                <wp:lineTo x="21509" y="21477"/>
                <wp:lineTo x="21509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F3D3D9" w14:textId="5EA07F94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3818922B" w14:textId="5E3A0D4D" w:rsidR="00B70470" w:rsidRDefault="00B70470" w:rsidP="00B70470">
      <w:pPr>
        <w:spacing w:beforeLines="50" w:before="180" w:line="450" w:lineRule="exact"/>
        <w:rPr>
          <w:rFonts w:ascii="微軟正黑體" w:eastAsia="微軟正黑體" w:hAnsi="微軟正黑體"/>
          <w:spacing w:val="2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54A8D2C" wp14:editId="615F557B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5857875" cy="2103120"/>
            <wp:effectExtent l="0" t="0" r="9525" b="0"/>
            <wp:wrapTight wrapText="bothSides">
              <wp:wrapPolygon edited="0">
                <wp:start x="0" y="0"/>
                <wp:lineTo x="0" y="21326"/>
                <wp:lineTo x="21565" y="21326"/>
                <wp:lineTo x="21565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72290B" w14:textId="5F0BDD96" w:rsidR="00F9783A" w:rsidRPr="00C66C78" w:rsidRDefault="00F9783A" w:rsidP="00C66C78">
      <w:pPr>
        <w:pStyle w:val="a3"/>
        <w:numPr>
          <w:ilvl w:val="0"/>
          <w:numId w:val="2"/>
        </w:numPr>
        <w:tabs>
          <w:tab w:val="left" w:pos="6663"/>
        </w:tabs>
        <w:spacing w:afterLines="100" w:after="360" w:line="0" w:lineRule="atLeast"/>
        <w:ind w:leftChars="0"/>
        <w:rPr>
          <w:rFonts w:ascii="Times New Roman" w:eastAsia="標楷體" w:hAnsi="Times New Roman" w:cs="Times New Roman"/>
          <w:spacing w:val="2"/>
          <w:szCs w:val="24"/>
        </w:rPr>
      </w:pPr>
      <w:r w:rsidRPr="00C66C78">
        <w:rPr>
          <w:rFonts w:ascii="Times New Roman" w:eastAsia="標楷體" w:hAnsi="Times New Roman" w:cs="Times New Roman" w:hint="eastAsia"/>
          <w:spacing w:val="2"/>
          <w:szCs w:val="24"/>
        </w:rPr>
        <w:t>新增專案</w:t>
      </w:r>
    </w:p>
    <w:p w14:paraId="19463031" w14:textId="395989A1" w:rsidR="00F9783A" w:rsidRPr="00C66C78" w:rsidRDefault="00110B1D" w:rsidP="00110B1D">
      <w:pPr>
        <w:pStyle w:val="a3"/>
        <w:tabs>
          <w:tab w:val="left" w:pos="6663"/>
        </w:tabs>
        <w:spacing w:afterLines="100" w:after="360" w:line="0" w:lineRule="atLeast"/>
        <w:ind w:leftChars="0" w:left="360"/>
        <w:rPr>
          <w:rFonts w:ascii="Times New Roman" w:eastAsia="標楷體" w:hAnsi="Times New Roman" w:cs="Times New Roman"/>
          <w:spacing w:val="2"/>
          <w:szCs w:val="24"/>
        </w:rPr>
      </w:pPr>
      <w:r>
        <w:rPr>
          <w:rFonts w:ascii="Times New Roman" w:eastAsia="標楷體" w:hAnsi="Times New Roman" w:cs="Times New Roman" w:hint="eastAsia"/>
          <w:spacing w:val="2"/>
          <w:szCs w:val="24"/>
        </w:rPr>
        <w:t>此功能需要</w:t>
      </w:r>
      <w:r w:rsidR="00F9783A" w:rsidRPr="00C66C78">
        <w:rPr>
          <w:rFonts w:ascii="Times New Roman" w:eastAsia="標楷體" w:hAnsi="Times New Roman" w:cs="Times New Roman" w:hint="eastAsia"/>
          <w:spacing w:val="2"/>
          <w:szCs w:val="24"/>
        </w:rPr>
        <w:t>輸入專案名稱、負責人及樣本數即完成</w:t>
      </w:r>
      <w:r w:rsidR="00BF6F63" w:rsidRPr="00C66C78">
        <w:rPr>
          <w:rFonts w:ascii="Times New Roman" w:eastAsia="標楷體" w:hAnsi="Times New Roman" w:cs="Times New Roman" w:hint="eastAsia"/>
          <w:spacing w:val="2"/>
          <w:szCs w:val="24"/>
        </w:rPr>
        <w:t>建立</w:t>
      </w:r>
      <w:r w:rsidR="00F9783A" w:rsidRPr="00C66C78">
        <w:rPr>
          <w:rFonts w:ascii="Times New Roman" w:eastAsia="標楷體" w:hAnsi="Times New Roman" w:cs="Times New Roman" w:hint="eastAsia"/>
          <w:spacing w:val="2"/>
          <w:szCs w:val="24"/>
        </w:rPr>
        <w:t>。</w:t>
      </w:r>
      <w:r w:rsidR="00BF6F63" w:rsidRPr="00C66C78">
        <w:rPr>
          <w:rFonts w:ascii="Times New Roman" w:eastAsia="標楷體" w:hAnsi="Times New Roman" w:cs="Times New Roman" w:hint="eastAsia"/>
          <w:spacing w:val="2"/>
          <w:szCs w:val="24"/>
        </w:rPr>
        <w:t>據安全層級規定，管理者具備新增所有人的權限，而出題者只能新增自己的；同理，在管理頁上出題者也只會看見自己負責的專案。考量專案叢生，管理頁附有搜尋引擎功能，可針對專案名稱及負責人做查詢。</w:t>
      </w:r>
    </w:p>
    <w:p w14:paraId="6D251E2F" w14:textId="0ACF12F4" w:rsidR="00BF6F63" w:rsidRDefault="00BF6F63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690CFBEB" w14:textId="4A6D2038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A363193" wp14:editId="0ACD4FE7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2884170" cy="2240280"/>
            <wp:effectExtent l="0" t="0" r="0" b="7620"/>
            <wp:wrapTight wrapText="bothSides">
              <wp:wrapPolygon edited="0">
                <wp:start x="0" y="0"/>
                <wp:lineTo x="0" y="21490"/>
                <wp:lineTo x="21400" y="21490"/>
                <wp:lineTo x="21400" y="0"/>
                <wp:lineTo x="0" y="0"/>
              </wp:wrapPolygon>
            </wp:wrapTight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17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35FAE0" w14:textId="781CFD12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0B259E4B" w14:textId="1923B30A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68760B34" w14:textId="1398C719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671AD190" w14:textId="0AE66618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43E765F5" w14:textId="0CE55C2A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2BFBFB63" w14:textId="01807AAA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64BBF932" w14:textId="22086AB9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046E8835" w14:textId="0E881DA7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121D7C2" wp14:editId="76AFF8BA">
            <wp:simplePos x="0" y="0"/>
            <wp:positionH relativeFrom="margin">
              <wp:align>center</wp:align>
            </wp:positionH>
            <wp:positionV relativeFrom="paragraph">
              <wp:posOffset>377190</wp:posOffset>
            </wp:positionV>
            <wp:extent cx="581660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506" y="21375"/>
                <wp:lineTo x="21506" y="0"/>
                <wp:lineTo x="0" y="0"/>
              </wp:wrapPolygon>
            </wp:wrapTight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3B37D1" w14:textId="3A6310DD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15C0E8CD" w14:textId="22A52A8D" w:rsidR="00BF6F63" w:rsidRPr="00110B1D" w:rsidRDefault="00BF6F63" w:rsidP="00110B1D">
      <w:pPr>
        <w:pStyle w:val="a3"/>
        <w:numPr>
          <w:ilvl w:val="0"/>
          <w:numId w:val="2"/>
        </w:numPr>
        <w:tabs>
          <w:tab w:val="left" w:pos="6663"/>
        </w:tabs>
        <w:spacing w:afterLines="100" w:after="360" w:line="0" w:lineRule="atLeast"/>
        <w:ind w:leftChars="0"/>
        <w:rPr>
          <w:rFonts w:ascii="Times New Roman" w:eastAsia="標楷體" w:hAnsi="Times New Roman" w:cs="Times New Roman"/>
          <w:spacing w:val="2"/>
          <w:szCs w:val="24"/>
        </w:rPr>
      </w:pPr>
      <w:r w:rsidRPr="00110B1D">
        <w:rPr>
          <w:rFonts w:ascii="Times New Roman" w:eastAsia="標楷體" w:hAnsi="Times New Roman" w:cs="Times New Roman" w:hint="eastAsia"/>
          <w:spacing w:val="2"/>
          <w:szCs w:val="24"/>
        </w:rPr>
        <w:t>上傳題目</w:t>
      </w:r>
    </w:p>
    <w:p w14:paraId="617D3EFE" w14:textId="0A0F4B2D" w:rsidR="00D71914" w:rsidRPr="00110B1D" w:rsidRDefault="00801B20" w:rsidP="0023374C">
      <w:pPr>
        <w:pStyle w:val="a3"/>
        <w:tabs>
          <w:tab w:val="left" w:pos="6663"/>
        </w:tabs>
        <w:spacing w:afterLines="100" w:after="360" w:line="0" w:lineRule="atLeast"/>
        <w:ind w:leftChars="0" w:left="360"/>
        <w:jc w:val="both"/>
        <w:rPr>
          <w:rFonts w:ascii="Times New Roman" w:eastAsia="標楷體" w:hAnsi="Times New Roman" w:cs="Times New Roman"/>
          <w:spacing w:val="2"/>
          <w:szCs w:val="24"/>
        </w:rPr>
      </w:pPr>
      <w:r>
        <w:rPr>
          <w:rFonts w:ascii="Times New Roman" w:eastAsia="標楷體" w:hAnsi="Times New Roman" w:cs="Times New Roman" w:hint="eastAsia"/>
          <w:spacing w:val="2"/>
          <w:szCs w:val="24"/>
        </w:rPr>
        <w:t>在</w:t>
      </w:r>
      <w:r w:rsidR="00110B1D">
        <w:rPr>
          <w:rFonts w:ascii="Times New Roman" w:eastAsia="標楷體" w:hAnsi="Times New Roman" w:cs="Times New Roman" w:hint="eastAsia"/>
          <w:spacing w:val="2"/>
          <w:szCs w:val="24"/>
        </w:rPr>
        <w:t>專案</w:t>
      </w:r>
      <w:r>
        <w:rPr>
          <w:rFonts w:ascii="Times New Roman" w:eastAsia="標楷體" w:hAnsi="Times New Roman" w:cs="Times New Roman" w:hint="eastAsia"/>
          <w:spacing w:val="2"/>
          <w:szCs w:val="24"/>
        </w:rPr>
        <w:t>的</w:t>
      </w:r>
      <w:r w:rsidR="00110B1D">
        <w:rPr>
          <w:rFonts w:ascii="Times New Roman" w:eastAsia="標楷體" w:hAnsi="Times New Roman" w:cs="Times New Roman" w:hint="eastAsia"/>
          <w:spacing w:val="2"/>
          <w:szCs w:val="24"/>
        </w:rPr>
        <w:t>狀態</w:t>
      </w:r>
      <w:r>
        <w:rPr>
          <w:rFonts w:ascii="Times New Roman" w:eastAsia="標楷體" w:hAnsi="Times New Roman" w:cs="Times New Roman" w:hint="eastAsia"/>
          <w:spacing w:val="2"/>
          <w:szCs w:val="24"/>
        </w:rPr>
        <w:t>為「</w:t>
      </w:r>
      <w:r w:rsidR="00110B1D">
        <w:rPr>
          <w:rFonts w:ascii="Times New Roman" w:eastAsia="標楷體" w:hAnsi="Times New Roman" w:cs="Times New Roman" w:hint="eastAsia"/>
          <w:spacing w:val="2"/>
          <w:szCs w:val="24"/>
        </w:rPr>
        <w:t>測試</w:t>
      </w:r>
      <w:r>
        <w:rPr>
          <w:rFonts w:ascii="Times New Roman" w:eastAsia="標楷體" w:hAnsi="Times New Roman" w:cs="Times New Roman" w:hint="eastAsia"/>
          <w:spacing w:val="2"/>
          <w:szCs w:val="24"/>
        </w:rPr>
        <w:t>中」時，系統是</w:t>
      </w:r>
      <w:r w:rsidR="00110B1D">
        <w:rPr>
          <w:rFonts w:ascii="Times New Roman" w:eastAsia="標楷體" w:hAnsi="Times New Roman" w:cs="Times New Roman" w:hint="eastAsia"/>
          <w:spacing w:val="2"/>
          <w:szCs w:val="24"/>
        </w:rPr>
        <w:t>允許出題者修改、重複上傳問卷編輯</w:t>
      </w:r>
      <w:ins w:id="4" w:author="TACHIEN" w:date="2021-05-29T08:29:00Z">
        <w:r w:rsidR="00C75088">
          <w:rPr>
            <w:rFonts w:ascii="Times New Roman" w:eastAsia="標楷體" w:hAnsi="Times New Roman" w:cs="Times New Roman" w:hint="eastAsia"/>
            <w:spacing w:val="2"/>
            <w:szCs w:val="24"/>
          </w:rPr>
          <w:t>的</w:t>
        </w:r>
      </w:ins>
      <w:r w:rsidR="00110B1D">
        <w:rPr>
          <w:rFonts w:ascii="Times New Roman" w:eastAsia="標楷體" w:hAnsi="Times New Roman" w:cs="Times New Roman" w:hint="eastAsia"/>
          <w:spacing w:val="2"/>
          <w:szCs w:val="24"/>
        </w:rPr>
        <w:t>CSV</w:t>
      </w:r>
      <w:r w:rsidR="00110B1D">
        <w:rPr>
          <w:rFonts w:ascii="Times New Roman" w:eastAsia="標楷體" w:hAnsi="Times New Roman" w:cs="Times New Roman" w:hint="eastAsia"/>
          <w:spacing w:val="2"/>
          <w:szCs w:val="24"/>
        </w:rPr>
        <w:t>檔</w:t>
      </w:r>
      <w:r>
        <w:rPr>
          <w:rFonts w:ascii="Times New Roman" w:eastAsia="標楷體" w:hAnsi="Times New Roman" w:cs="Times New Roman" w:hint="eastAsia"/>
          <w:spacing w:val="2"/>
          <w:szCs w:val="24"/>
        </w:rPr>
        <w:t>，惟系統只會保留最新的版本及資料。不過，</w:t>
      </w:r>
      <w:r w:rsidR="00110B1D">
        <w:rPr>
          <w:rFonts w:ascii="Times New Roman" w:eastAsia="標楷體" w:hAnsi="Times New Roman" w:cs="Times New Roman" w:hint="eastAsia"/>
          <w:spacing w:val="2"/>
          <w:szCs w:val="24"/>
        </w:rPr>
        <w:t>若</w:t>
      </w:r>
      <w:r w:rsidR="00110B1D" w:rsidRPr="00110B1D">
        <w:rPr>
          <w:rFonts w:ascii="Times New Roman" w:eastAsia="標楷體" w:hAnsi="Times New Roman" w:cs="Times New Roman" w:hint="eastAsia"/>
          <w:spacing w:val="2"/>
          <w:szCs w:val="24"/>
        </w:rPr>
        <w:t>上傳</w:t>
      </w:r>
      <w:r w:rsidR="00815209" w:rsidRPr="00110B1D">
        <w:rPr>
          <w:rFonts w:ascii="Times New Roman" w:eastAsia="標楷體" w:hAnsi="Times New Roman" w:cs="Times New Roman" w:hint="eastAsia"/>
          <w:spacing w:val="2"/>
          <w:szCs w:val="24"/>
        </w:rPr>
        <w:t>新</w:t>
      </w:r>
      <w:r w:rsidR="00110B1D">
        <w:rPr>
          <w:rFonts w:ascii="Times New Roman" w:eastAsia="標楷體" w:hAnsi="Times New Roman" w:cs="Times New Roman" w:hint="eastAsia"/>
          <w:spacing w:val="2"/>
          <w:szCs w:val="24"/>
        </w:rPr>
        <w:t>的問卷</w:t>
      </w:r>
      <w:r w:rsidR="00110B1D">
        <w:rPr>
          <w:rFonts w:ascii="Times New Roman" w:eastAsia="標楷體" w:hAnsi="Times New Roman" w:cs="Times New Roman" w:hint="eastAsia"/>
          <w:spacing w:val="2"/>
          <w:szCs w:val="24"/>
        </w:rPr>
        <w:t>CSV</w:t>
      </w:r>
      <w:r>
        <w:rPr>
          <w:rFonts w:ascii="Times New Roman" w:eastAsia="標楷體" w:hAnsi="Times New Roman" w:cs="Times New Roman" w:hint="eastAsia"/>
          <w:spacing w:val="2"/>
          <w:szCs w:val="24"/>
        </w:rPr>
        <w:t>檔案後</w:t>
      </w:r>
      <w:r w:rsidR="00110B1D">
        <w:rPr>
          <w:rFonts w:ascii="Times New Roman" w:eastAsia="標楷體" w:hAnsi="Times New Roman" w:cs="Times New Roman" w:hint="eastAsia"/>
          <w:spacing w:val="2"/>
          <w:szCs w:val="24"/>
        </w:rPr>
        <w:t>，原有的</w:t>
      </w:r>
      <w:r w:rsidR="00815209" w:rsidRPr="00110B1D">
        <w:rPr>
          <w:rFonts w:ascii="Times New Roman" w:eastAsia="標楷體" w:hAnsi="Times New Roman" w:cs="Times New Roman" w:hint="eastAsia"/>
          <w:spacing w:val="2"/>
          <w:szCs w:val="24"/>
        </w:rPr>
        <w:t>測試資料表將被清空</w:t>
      </w:r>
      <w:r>
        <w:rPr>
          <w:rFonts w:ascii="Times New Roman" w:eastAsia="標楷體" w:hAnsi="Times New Roman" w:cs="Times New Roman" w:hint="eastAsia"/>
          <w:spacing w:val="2"/>
          <w:szCs w:val="24"/>
        </w:rPr>
        <w:t>。因此，在</w:t>
      </w:r>
      <w:r w:rsidRPr="00110B1D">
        <w:rPr>
          <w:rFonts w:ascii="Times New Roman" w:eastAsia="標楷體" w:hAnsi="Times New Roman" w:cs="Times New Roman" w:hint="eastAsia"/>
          <w:spacing w:val="2"/>
          <w:szCs w:val="24"/>
        </w:rPr>
        <w:t>上傳</w:t>
      </w:r>
      <w:r>
        <w:rPr>
          <w:rFonts w:ascii="Times New Roman" w:eastAsia="標楷體" w:hAnsi="Times New Roman" w:cs="Times New Roman" w:hint="eastAsia"/>
          <w:spacing w:val="2"/>
          <w:szCs w:val="24"/>
        </w:rPr>
        <w:t>題目</w:t>
      </w:r>
      <w:r w:rsidRPr="00110B1D">
        <w:rPr>
          <w:rFonts w:ascii="Times New Roman" w:eastAsia="標楷體" w:hAnsi="Times New Roman" w:cs="Times New Roman" w:hint="eastAsia"/>
          <w:spacing w:val="2"/>
          <w:szCs w:val="24"/>
        </w:rPr>
        <w:t>前</w:t>
      </w:r>
      <w:r>
        <w:rPr>
          <w:rFonts w:ascii="Times New Roman" w:eastAsia="標楷體" w:hAnsi="Times New Roman" w:cs="Times New Roman" w:hint="eastAsia"/>
          <w:spacing w:val="2"/>
          <w:szCs w:val="24"/>
        </w:rPr>
        <w:t>，</w:t>
      </w:r>
      <w:r w:rsidR="00815209" w:rsidRPr="00110B1D">
        <w:rPr>
          <w:rFonts w:ascii="Times New Roman" w:eastAsia="標楷體" w:hAnsi="Times New Roman" w:cs="Times New Roman" w:hint="eastAsia"/>
          <w:spacing w:val="2"/>
          <w:szCs w:val="24"/>
        </w:rPr>
        <w:t>視窗會</w:t>
      </w:r>
      <w:r w:rsidR="00110B1D">
        <w:rPr>
          <w:rFonts w:ascii="Times New Roman" w:eastAsia="標楷體" w:hAnsi="Times New Roman" w:cs="Times New Roman" w:hint="eastAsia"/>
          <w:spacing w:val="2"/>
          <w:szCs w:val="24"/>
        </w:rPr>
        <w:t>出現注意</w:t>
      </w:r>
      <w:ins w:id="5" w:author="TACHIEN" w:date="2021-05-29T08:29:00Z">
        <w:r w:rsidR="00C75088">
          <w:rPr>
            <w:rFonts w:ascii="Times New Roman" w:eastAsia="標楷體" w:hAnsi="Times New Roman" w:cs="Times New Roman" w:hint="eastAsia"/>
            <w:spacing w:val="2"/>
            <w:szCs w:val="24"/>
          </w:rPr>
          <w:t>視窗</w:t>
        </w:r>
      </w:ins>
      <w:r>
        <w:rPr>
          <w:rFonts w:ascii="Times New Roman" w:eastAsia="標楷體" w:hAnsi="Times New Roman" w:cs="Times New Roman" w:hint="eastAsia"/>
          <w:spacing w:val="2"/>
          <w:szCs w:val="24"/>
        </w:rPr>
        <w:t>，以</w:t>
      </w:r>
      <w:r w:rsidR="00815209" w:rsidRPr="00110B1D">
        <w:rPr>
          <w:rFonts w:ascii="Times New Roman" w:eastAsia="標楷體" w:hAnsi="Times New Roman" w:cs="Times New Roman" w:hint="eastAsia"/>
          <w:spacing w:val="2"/>
          <w:szCs w:val="24"/>
        </w:rPr>
        <w:t>提醒出題者</w:t>
      </w:r>
      <w:r>
        <w:rPr>
          <w:rFonts w:ascii="Times New Roman" w:eastAsia="標楷體" w:hAnsi="Times New Roman" w:cs="Times New Roman" w:hint="eastAsia"/>
          <w:spacing w:val="2"/>
          <w:szCs w:val="24"/>
        </w:rPr>
        <w:t>，資料會被覆蓋</w:t>
      </w:r>
      <w:r w:rsidR="00815209" w:rsidRPr="00110B1D">
        <w:rPr>
          <w:rFonts w:ascii="Times New Roman" w:eastAsia="標楷體" w:hAnsi="Times New Roman" w:cs="Times New Roman" w:hint="eastAsia"/>
          <w:spacing w:val="2"/>
          <w:szCs w:val="24"/>
        </w:rPr>
        <w:t>。</w:t>
      </w:r>
    </w:p>
    <w:p w14:paraId="675D95ED" w14:textId="05AF23D0" w:rsidR="00BF6F63" w:rsidRDefault="00BF6F63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2D3C8EA5" w14:textId="2AFD8FD2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565B304" wp14:editId="619CC35A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3307715" cy="2458720"/>
            <wp:effectExtent l="0" t="0" r="6985" b="0"/>
            <wp:wrapTight wrapText="bothSides">
              <wp:wrapPolygon edited="0">
                <wp:start x="0" y="0"/>
                <wp:lineTo x="0" y="21421"/>
                <wp:lineTo x="21521" y="21421"/>
                <wp:lineTo x="21521" y="0"/>
                <wp:lineTo x="0" y="0"/>
              </wp:wrapPolygon>
            </wp:wrapTight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63E215" w14:textId="4F29BAD8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148DDF1C" w14:textId="0EF1CF68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AFB993D" wp14:editId="6DAE8193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2305685" cy="1501140"/>
            <wp:effectExtent l="0" t="0" r="0" b="3810"/>
            <wp:wrapTight wrapText="bothSides">
              <wp:wrapPolygon edited="0">
                <wp:start x="0" y="0"/>
                <wp:lineTo x="0" y="21381"/>
                <wp:lineTo x="21416" y="21381"/>
                <wp:lineTo x="21416" y="0"/>
                <wp:lineTo x="0" y="0"/>
              </wp:wrapPolygon>
            </wp:wrapTight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FA9DBA" w14:textId="65204858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7DA460F5" w14:textId="0F89B515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7FEFAA8B" w14:textId="796CF6BB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3658BA2F" w14:textId="04EB7CD6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5920D676" w14:textId="5BD059F6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6B47893E" w14:textId="3269114D" w:rsidR="00B70470" w:rsidRDefault="00B70470" w:rsidP="00B70470">
      <w:pPr>
        <w:spacing w:afterLines="50" w:after="180"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10BC4B33" w14:textId="58273EB3" w:rsidR="00B70470" w:rsidRPr="00110B1D" w:rsidRDefault="00B70470" w:rsidP="00110B1D">
      <w:pPr>
        <w:pStyle w:val="a3"/>
        <w:numPr>
          <w:ilvl w:val="0"/>
          <w:numId w:val="2"/>
        </w:numPr>
        <w:tabs>
          <w:tab w:val="left" w:pos="6663"/>
        </w:tabs>
        <w:spacing w:afterLines="100" w:after="360" w:line="0" w:lineRule="atLeast"/>
        <w:ind w:leftChars="0"/>
        <w:rPr>
          <w:rFonts w:ascii="Times New Roman" w:eastAsia="標楷體" w:hAnsi="Times New Roman" w:cs="Times New Roman"/>
          <w:spacing w:val="2"/>
          <w:szCs w:val="24"/>
        </w:rPr>
      </w:pPr>
      <w:r w:rsidRPr="00110B1D">
        <w:rPr>
          <w:rFonts w:ascii="Times New Roman" w:eastAsia="標楷體" w:hAnsi="Times New Roman" w:cs="Times New Roman" w:hint="eastAsia"/>
          <w:spacing w:val="2"/>
          <w:szCs w:val="24"/>
        </w:rPr>
        <w:lastRenderedPageBreak/>
        <w:t>資料下載</w:t>
      </w:r>
    </w:p>
    <w:p w14:paraId="229DAB03" w14:textId="561FD6C1" w:rsidR="00B70470" w:rsidRPr="00110B1D" w:rsidRDefault="00B70470" w:rsidP="0023374C">
      <w:pPr>
        <w:pStyle w:val="a3"/>
        <w:tabs>
          <w:tab w:val="left" w:pos="6663"/>
        </w:tabs>
        <w:spacing w:afterLines="100" w:after="360" w:line="0" w:lineRule="atLeast"/>
        <w:ind w:leftChars="0" w:left="360"/>
        <w:jc w:val="both"/>
        <w:rPr>
          <w:rFonts w:ascii="Times New Roman" w:eastAsia="標楷體" w:hAnsi="Times New Roman" w:cs="Times New Roman"/>
          <w:spacing w:val="2"/>
          <w:szCs w:val="24"/>
        </w:rPr>
      </w:pPr>
      <w:r w:rsidRPr="00110B1D">
        <w:rPr>
          <w:rFonts w:ascii="Times New Roman" w:eastAsia="標楷體" w:hAnsi="Times New Roman" w:cs="Times New Roman" w:hint="eastAsia"/>
          <w:spacing w:val="2"/>
          <w:szCs w:val="24"/>
        </w:rPr>
        <w:t>出題者可將測試資料匯出為</w:t>
      </w:r>
      <w:r w:rsidRPr="00110B1D">
        <w:rPr>
          <w:rFonts w:ascii="Times New Roman" w:eastAsia="標楷體" w:hAnsi="Times New Roman" w:cs="Times New Roman" w:hint="eastAsia"/>
          <w:spacing w:val="2"/>
          <w:szCs w:val="24"/>
        </w:rPr>
        <w:t>c</w:t>
      </w:r>
      <w:r w:rsidRPr="00110B1D">
        <w:rPr>
          <w:rFonts w:ascii="Times New Roman" w:eastAsia="標楷體" w:hAnsi="Times New Roman" w:cs="Times New Roman"/>
          <w:spacing w:val="2"/>
          <w:szCs w:val="24"/>
        </w:rPr>
        <w:t>sv</w:t>
      </w:r>
      <w:r w:rsidRPr="00110B1D">
        <w:rPr>
          <w:rFonts w:ascii="Times New Roman" w:eastAsia="標楷體" w:hAnsi="Times New Roman" w:cs="Times New Roman" w:hint="eastAsia"/>
          <w:spacing w:val="2"/>
          <w:szCs w:val="24"/>
        </w:rPr>
        <w:t>檔並下載，正式版上線資料亦同</w:t>
      </w:r>
      <w:proofErr w:type="gramStart"/>
      <w:r w:rsidRPr="00110B1D">
        <w:rPr>
          <w:rFonts w:ascii="Times New Roman" w:eastAsia="標楷體" w:hAnsi="Times New Roman" w:cs="Times New Roman" w:hint="eastAsia"/>
          <w:spacing w:val="2"/>
          <w:szCs w:val="24"/>
        </w:rPr>
        <w:t>（註</w:t>
      </w:r>
      <w:proofErr w:type="gramEnd"/>
      <w:r w:rsidRPr="00110B1D">
        <w:rPr>
          <w:rFonts w:ascii="Times New Roman" w:eastAsia="標楷體" w:hAnsi="Times New Roman" w:cs="Times New Roman" w:hint="eastAsia"/>
          <w:spacing w:val="2"/>
          <w:szCs w:val="24"/>
        </w:rPr>
        <w:t>：測試及正式資料表分別於上傳問題及上線確認時各自生成，彼此互不影響，上線後仍都可供下載</w:t>
      </w:r>
      <w:proofErr w:type="gramStart"/>
      <w:r w:rsidRPr="00110B1D">
        <w:rPr>
          <w:rFonts w:ascii="Times New Roman" w:eastAsia="標楷體" w:hAnsi="Times New Roman" w:cs="Times New Roman" w:hint="eastAsia"/>
          <w:spacing w:val="2"/>
          <w:szCs w:val="24"/>
        </w:rPr>
        <w:t>）</w:t>
      </w:r>
      <w:proofErr w:type="gramEnd"/>
      <w:r w:rsidR="0023374C">
        <w:rPr>
          <w:rFonts w:ascii="Times New Roman" w:eastAsia="標楷體" w:hAnsi="Times New Roman" w:cs="Times New Roman" w:hint="eastAsia"/>
          <w:spacing w:val="2"/>
          <w:szCs w:val="24"/>
        </w:rPr>
        <w:t>。</w:t>
      </w:r>
    </w:p>
    <w:p w14:paraId="59789B38" w14:textId="77777777" w:rsidR="0023374C" w:rsidRDefault="0023374C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03C98188" w14:textId="59101814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9802E89" wp14:editId="59B10088">
            <wp:simplePos x="0" y="0"/>
            <wp:positionH relativeFrom="margin">
              <wp:align>center</wp:align>
            </wp:positionH>
            <wp:positionV relativeFrom="paragraph">
              <wp:posOffset>243840</wp:posOffset>
            </wp:positionV>
            <wp:extent cx="3949065" cy="2484120"/>
            <wp:effectExtent l="0" t="0" r="0" b="0"/>
            <wp:wrapTight wrapText="bothSides">
              <wp:wrapPolygon edited="0">
                <wp:start x="0" y="0"/>
                <wp:lineTo x="0" y="21368"/>
                <wp:lineTo x="21465" y="21368"/>
                <wp:lineTo x="21465" y="0"/>
                <wp:lineTo x="0" y="0"/>
              </wp:wrapPolygon>
            </wp:wrapTight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065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A49CC3" w14:textId="64B186CE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0A7B44F4" w14:textId="5D4C5950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455039F5" w14:textId="246AA354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03C2EB1A" w14:textId="26D9B974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19A10F7C" w14:textId="65ED0434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50C71C53" w14:textId="01968967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0721E174" w14:textId="39D2D8FD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18CF3935" w14:textId="1FD3DDFC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04D11E2E" w14:textId="02E79907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09E64151" w14:textId="77777777" w:rsidR="0023374C" w:rsidRDefault="0023374C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112A6EB8" w14:textId="06EC53AC" w:rsidR="00BF6F63" w:rsidRPr="003D2799" w:rsidRDefault="00142173" w:rsidP="003D2799">
      <w:pPr>
        <w:pStyle w:val="a3"/>
        <w:numPr>
          <w:ilvl w:val="0"/>
          <w:numId w:val="2"/>
        </w:numPr>
        <w:tabs>
          <w:tab w:val="left" w:pos="6663"/>
        </w:tabs>
        <w:spacing w:afterLines="100" w:after="360" w:line="0" w:lineRule="atLeast"/>
        <w:ind w:leftChars="0"/>
        <w:rPr>
          <w:rFonts w:ascii="Times New Roman" w:eastAsia="標楷體" w:hAnsi="Times New Roman" w:cs="Times New Roman"/>
          <w:spacing w:val="2"/>
          <w:szCs w:val="24"/>
        </w:rPr>
      </w:pPr>
      <w:r>
        <w:rPr>
          <w:rFonts w:ascii="Times New Roman" w:eastAsia="標楷體" w:hAnsi="Times New Roman" w:cs="Times New Roman" w:hint="eastAsia"/>
          <w:spacing w:val="2"/>
          <w:szCs w:val="24"/>
        </w:rPr>
        <w:t>問卷</w:t>
      </w:r>
      <w:r w:rsidR="00BF6F63" w:rsidRPr="003D2799">
        <w:rPr>
          <w:rFonts w:ascii="Times New Roman" w:eastAsia="標楷體" w:hAnsi="Times New Roman" w:cs="Times New Roman" w:hint="eastAsia"/>
          <w:spacing w:val="2"/>
          <w:szCs w:val="24"/>
        </w:rPr>
        <w:t>預覽</w:t>
      </w:r>
      <w:r>
        <w:rPr>
          <w:rFonts w:ascii="Times New Roman" w:eastAsia="標楷體" w:hAnsi="Times New Roman" w:cs="Times New Roman" w:hint="eastAsia"/>
          <w:spacing w:val="2"/>
          <w:szCs w:val="24"/>
        </w:rPr>
        <w:t>與</w:t>
      </w:r>
      <w:r w:rsidR="00BF6F63" w:rsidRPr="003D2799">
        <w:rPr>
          <w:rFonts w:ascii="Times New Roman" w:eastAsia="標楷體" w:hAnsi="Times New Roman" w:cs="Times New Roman" w:hint="eastAsia"/>
          <w:spacing w:val="2"/>
          <w:szCs w:val="24"/>
        </w:rPr>
        <w:t>填寫</w:t>
      </w:r>
    </w:p>
    <w:p w14:paraId="06592FD4" w14:textId="3127B7FD" w:rsidR="00815209" w:rsidRPr="003D2799" w:rsidRDefault="00142173" w:rsidP="0023374C">
      <w:pPr>
        <w:pStyle w:val="a3"/>
        <w:tabs>
          <w:tab w:val="left" w:pos="6663"/>
        </w:tabs>
        <w:spacing w:afterLines="100" w:after="360" w:line="0" w:lineRule="atLeast"/>
        <w:ind w:leftChars="0" w:left="360"/>
        <w:jc w:val="both"/>
        <w:rPr>
          <w:rFonts w:ascii="Times New Roman" w:eastAsia="標楷體" w:hAnsi="Times New Roman" w:cs="Times New Roman"/>
          <w:spacing w:val="2"/>
          <w:szCs w:val="24"/>
        </w:rPr>
      </w:pPr>
      <w:r>
        <w:rPr>
          <w:rFonts w:ascii="Times New Roman" w:eastAsia="標楷體" w:hAnsi="Times New Roman" w:cs="Times New Roman" w:hint="eastAsia"/>
          <w:spacing w:val="2"/>
          <w:szCs w:val="24"/>
        </w:rPr>
        <w:t>出題者上傳問卷編輯</w:t>
      </w:r>
      <w:r>
        <w:rPr>
          <w:rFonts w:ascii="Times New Roman" w:eastAsia="標楷體" w:hAnsi="Times New Roman" w:cs="Times New Roman" w:hint="eastAsia"/>
          <w:spacing w:val="2"/>
          <w:szCs w:val="24"/>
        </w:rPr>
        <w:t>CSV</w:t>
      </w:r>
      <w:r>
        <w:rPr>
          <w:rFonts w:ascii="Times New Roman" w:eastAsia="標楷體" w:hAnsi="Times New Roman" w:cs="Times New Roman" w:hint="eastAsia"/>
          <w:spacing w:val="2"/>
          <w:szCs w:val="24"/>
        </w:rPr>
        <w:t>檔</w:t>
      </w:r>
      <w:r w:rsidRPr="003D2799">
        <w:rPr>
          <w:rFonts w:ascii="Times New Roman" w:eastAsia="標楷體" w:hAnsi="Times New Roman" w:cs="Times New Roman" w:hint="eastAsia"/>
          <w:spacing w:val="2"/>
          <w:szCs w:val="24"/>
        </w:rPr>
        <w:t>後</w:t>
      </w:r>
      <w:r>
        <w:rPr>
          <w:rFonts w:ascii="Times New Roman" w:eastAsia="標楷體" w:hAnsi="Times New Roman" w:cs="Times New Roman" w:hint="eastAsia"/>
          <w:spacing w:val="2"/>
          <w:szCs w:val="24"/>
        </w:rPr>
        <w:t>，亦能由系統</w:t>
      </w:r>
      <w:r w:rsidRPr="003D2799">
        <w:rPr>
          <w:rFonts w:ascii="Times New Roman" w:eastAsia="標楷體" w:hAnsi="Times New Roman" w:cs="Times New Roman" w:hint="eastAsia"/>
          <w:spacing w:val="2"/>
          <w:szCs w:val="24"/>
        </w:rPr>
        <w:t>解鎖</w:t>
      </w:r>
      <w:r>
        <w:rPr>
          <w:rFonts w:ascii="Times New Roman" w:eastAsia="標楷體" w:hAnsi="Times New Roman" w:cs="Times New Roman" w:hint="eastAsia"/>
          <w:spacing w:val="2"/>
          <w:szCs w:val="24"/>
        </w:rPr>
        <w:t>，呈現出問卷</w:t>
      </w:r>
      <w:r w:rsidR="00815209" w:rsidRPr="003D2799">
        <w:rPr>
          <w:rFonts w:ascii="Times New Roman" w:eastAsia="標楷體" w:hAnsi="Times New Roman" w:cs="Times New Roman" w:hint="eastAsia"/>
          <w:spacing w:val="2"/>
          <w:szCs w:val="24"/>
        </w:rPr>
        <w:t>預覽</w:t>
      </w:r>
      <w:r>
        <w:rPr>
          <w:rFonts w:ascii="Times New Roman" w:eastAsia="標楷體" w:hAnsi="Times New Roman" w:cs="Times New Roman" w:hint="eastAsia"/>
          <w:spacing w:val="2"/>
          <w:szCs w:val="24"/>
        </w:rPr>
        <w:t>頁，並可進行與答案填寫。</w:t>
      </w:r>
      <w:r w:rsidR="00815209" w:rsidRPr="003D2799">
        <w:rPr>
          <w:rFonts w:ascii="Times New Roman" w:eastAsia="標楷體" w:hAnsi="Times New Roman" w:cs="Times New Roman" w:hint="eastAsia"/>
          <w:spacing w:val="2"/>
          <w:szCs w:val="24"/>
        </w:rPr>
        <w:t>目前已開發單選、複選、簡答及數字</w:t>
      </w:r>
      <w:r w:rsidR="00815209" w:rsidRPr="003D2799">
        <w:rPr>
          <w:rFonts w:ascii="Times New Roman" w:eastAsia="標楷體" w:hAnsi="Times New Roman" w:cs="Times New Roman" w:hint="eastAsia"/>
          <w:spacing w:val="2"/>
          <w:szCs w:val="24"/>
        </w:rPr>
        <w:t>4</w:t>
      </w:r>
      <w:r w:rsidR="00815209" w:rsidRPr="003D2799">
        <w:rPr>
          <w:rFonts w:ascii="Times New Roman" w:eastAsia="標楷體" w:hAnsi="Times New Roman" w:cs="Times New Roman" w:hint="eastAsia"/>
          <w:spacing w:val="2"/>
          <w:szCs w:val="24"/>
        </w:rPr>
        <w:t>種題型，系統會根據條件套用模板生成畫面，</w:t>
      </w:r>
      <w:r w:rsidR="00334911" w:rsidRPr="003D2799">
        <w:rPr>
          <w:rFonts w:ascii="Times New Roman" w:eastAsia="標楷體" w:hAnsi="Times New Roman" w:cs="Times New Roman" w:hint="eastAsia"/>
          <w:spacing w:val="2"/>
          <w:szCs w:val="24"/>
        </w:rPr>
        <w:t>包含</w:t>
      </w:r>
      <w:r w:rsidR="00815209" w:rsidRPr="003D2799">
        <w:rPr>
          <w:rFonts w:ascii="Times New Roman" w:eastAsia="標楷體" w:hAnsi="Times New Roman" w:cs="Times New Roman" w:hint="eastAsia"/>
          <w:spacing w:val="2"/>
          <w:szCs w:val="24"/>
        </w:rPr>
        <w:t>說明文字、輸入</w:t>
      </w:r>
      <w:r w:rsidR="00334911" w:rsidRPr="003D2799">
        <w:rPr>
          <w:rFonts w:ascii="Times New Roman" w:eastAsia="標楷體" w:hAnsi="Times New Roman" w:cs="Times New Roman" w:hint="eastAsia"/>
          <w:spacing w:val="2"/>
          <w:szCs w:val="24"/>
        </w:rPr>
        <w:t>值</w:t>
      </w:r>
      <w:r w:rsidR="00815209" w:rsidRPr="003D2799">
        <w:rPr>
          <w:rFonts w:ascii="Times New Roman" w:eastAsia="標楷體" w:hAnsi="Times New Roman" w:cs="Times New Roman" w:hint="eastAsia"/>
          <w:spacing w:val="2"/>
          <w:szCs w:val="24"/>
        </w:rPr>
        <w:t>（範圍或內容）檢查、複選</w:t>
      </w:r>
      <w:r w:rsidR="00334911" w:rsidRPr="003D2799">
        <w:rPr>
          <w:rFonts w:ascii="Times New Roman" w:eastAsia="標楷體" w:hAnsi="Times New Roman" w:cs="Times New Roman" w:hint="eastAsia"/>
          <w:spacing w:val="2"/>
          <w:szCs w:val="24"/>
        </w:rPr>
        <w:t>題</w:t>
      </w:r>
      <w:r w:rsidR="00815209" w:rsidRPr="003D2799">
        <w:rPr>
          <w:rFonts w:ascii="Times New Roman" w:eastAsia="標楷體" w:hAnsi="Times New Roman" w:cs="Times New Roman" w:hint="eastAsia"/>
          <w:spacing w:val="2"/>
          <w:szCs w:val="24"/>
        </w:rPr>
        <w:t>選項互斥</w:t>
      </w:r>
      <w:proofErr w:type="gramStart"/>
      <w:r w:rsidR="00815209" w:rsidRPr="003D2799">
        <w:rPr>
          <w:rFonts w:ascii="Times New Roman" w:eastAsia="標楷體" w:hAnsi="Times New Roman" w:cs="Times New Roman" w:hint="eastAsia"/>
          <w:spacing w:val="2"/>
          <w:szCs w:val="24"/>
        </w:rPr>
        <w:t>及跳答判定</w:t>
      </w:r>
      <w:proofErr w:type="gramEnd"/>
      <w:r w:rsidR="00815209" w:rsidRPr="003D2799">
        <w:rPr>
          <w:rFonts w:ascii="Times New Roman" w:eastAsia="標楷體" w:hAnsi="Times New Roman" w:cs="Times New Roman" w:hint="eastAsia"/>
          <w:spacing w:val="2"/>
          <w:szCs w:val="24"/>
        </w:rPr>
        <w:t>等工作</w:t>
      </w:r>
      <w:r w:rsidR="00334911" w:rsidRPr="003D2799">
        <w:rPr>
          <w:rFonts w:ascii="Times New Roman" w:eastAsia="標楷體" w:hAnsi="Times New Roman" w:cs="Times New Roman" w:hint="eastAsia"/>
          <w:spacing w:val="2"/>
          <w:szCs w:val="24"/>
        </w:rPr>
        <w:t>。此頁面無訪問限制，測試時可分享連結供多人使用，原理近似於</w:t>
      </w:r>
      <w:r w:rsidR="00334911" w:rsidRPr="003D2799">
        <w:rPr>
          <w:rFonts w:ascii="Times New Roman" w:eastAsia="標楷體" w:hAnsi="Times New Roman" w:cs="Times New Roman" w:hint="eastAsia"/>
          <w:spacing w:val="2"/>
          <w:szCs w:val="24"/>
        </w:rPr>
        <w:t>g</w:t>
      </w:r>
      <w:r w:rsidR="00334911" w:rsidRPr="003D2799">
        <w:rPr>
          <w:rFonts w:ascii="Times New Roman" w:eastAsia="標楷體" w:hAnsi="Times New Roman" w:cs="Times New Roman"/>
          <w:spacing w:val="2"/>
          <w:szCs w:val="24"/>
        </w:rPr>
        <w:t>oogle</w:t>
      </w:r>
      <w:r w:rsidR="00334911" w:rsidRPr="003D2799">
        <w:rPr>
          <w:rFonts w:ascii="Times New Roman" w:eastAsia="標楷體" w:hAnsi="Times New Roman" w:cs="Times New Roman" w:hint="eastAsia"/>
          <w:spacing w:val="2"/>
          <w:szCs w:val="24"/>
        </w:rPr>
        <w:t>表單，送出後即會寫入相應之資料表。</w:t>
      </w:r>
    </w:p>
    <w:p w14:paraId="61312271" w14:textId="050F3030" w:rsidR="00815209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01FC5C38" wp14:editId="1B1FE4AD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215130" cy="2479675"/>
            <wp:effectExtent l="0" t="0" r="0" b="0"/>
            <wp:wrapTight wrapText="bothSides">
              <wp:wrapPolygon edited="0">
                <wp:start x="0" y="0"/>
                <wp:lineTo x="0" y="21406"/>
                <wp:lineTo x="21476" y="21406"/>
                <wp:lineTo x="21476" y="0"/>
                <wp:lineTo x="0" y="0"/>
              </wp:wrapPolygon>
            </wp:wrapTight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13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F2DC80" w14:textId="5C505CDC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12074269" w14:textId="3B8B76F5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705F7369" w14:textId="18DB7E41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378747E0" w14:textId="5BDD220F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4D707071" w14:textId="6D967477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3FFEFC21" w14:textId="341B646B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19E81BF7" w14:textId="77777777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42089E9F" w14:textId="2B1DFBB7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02D9323D" w14:textId="5917F250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62E40989" wp14:editId="56887C7D">
            <wp:simplePos x="0" y="0"/>
            <wp:positionH relativeFrom="margin">
              <wp:posOffset>1306830</wp:posOffset>
            </wp:positionH>
            <wp:positionV relativeFrom="paragraph">
              <wp:posOffset>-7995920</wp:posOffset>
            </wp:positionV>
            <wp:extent cx="3493770" cy="1985645"/>
            <wp:effectExtent l="0" t="0" r="0" b="0"/>
            <wp:wrapTight wrapText="bothSides">
              <wp:wrapPolygon edited="0">
                <wp:start x="0" y="0"/>
                <wp:lineTo x="0" y="21344"/>
                <wp:lineTo x="21435" y="21344"/>
                <wp:lineTo x="21435" y="0"/>
                <wp:lineTo x="0" y="0"/>
              </wp:wrapPolygon>
            </wp:wrapTight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19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E09C08" w14:textId="60773ACF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05F636A5" w14:textId="53B747A3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46146265" w14:textId="2B534546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4AAD20FC" w14:textId="6ED7451A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0C6FB93A" w14:textId="77777777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14DDD6FA" w14:textId="59A74095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393357A1" w14:textId="5105ED4B" w:rsidR="00815209" w:rsidRPr="00334911" w:rsidRDefault="00815209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7127AE77" w14:textId="2722AA66" w:rsidR="00BF6F63" w:rsidRPr="003D2799" w:rsidRDefault="00BF6F63" w:rsidP="003D2799">
      <w:pPr>
        <w:pStyle w:val="a3"/>
        <w:numPr>
          <w:ilvl w:val="0"/>
          <w:numId w:val="2"/>
        </w:numPr>
        <w:tabs>
          <w:tab w:val="left" w:pos="6663"/>
        </w:tabs>
        <w:spacing w:afterLines="100" w:after="360" w:line="0" w:lineRule="atLeast"/>
        <w:ind w:leftChars="0"/>
        <w:rPr>
          <w:rFonts w:ascii="Times New Roman" w:eastAsia="標楷體" w:hAnsi="Times New Roman" w:cs="Times New Roman"/>
          <w:spacing w:val="2"/>
          <w:szCs w:val="24"/>
        </w:rPr>
      </w:pPr>
      <w:r w:rsidRPr="003D2799">
        <w:rPr>
          <w:rFonts w:ascii="Times New Roman" w:eastAsia="標楷體" w:hAnsi="Times New Roman" w:cs="Times New Roman" w:hint="eastAsia"/>
          <w:spacing w:val="2"/>
          <w:szCs w:val="24"/>
        </w:rPr>
        <w:t>上線確認</w:t>
      </w:r>
    </w:p>
    <w:p w14:paraId="55E3A216" w14:textId="75BC6D6B" w:rsidR="00BF6F63" w:rsidRPr="0023374C" w:rsidRDefault="00142173" w:rsidP="0023374C">
      <w:pPr>
        <w:pStyle w:val="a3"/>
        <w:tabs>
          <w:tab w:val="left" w:pos="6663"/>
        </w:tabs>
        <w:spacing w:afterLines="100" w:after="360" w:line="0" w:lineRule="atLeast"/>
        <w:ind w:leftChars="0" w:left="360"/>
        <w:jc w:val="both"/>
        <w:rPr>
          <w:rFonts w:ascii="Times New Roman" w:eastAsia="標楷體" w:hAnsi="Times New Roman" w:cs="Times New Roman"/>
          <w:spacing w:val="2"/>
          <w:szCs w:val="24"/>
        </w:rPr>
      </w:pPr>
      <w:r>
        <w:rPr>
          <w:rFonts w:ascii="Times New Roman" w:eastAsia="標楷體" w:hAnsi="Times New Roman" w:cs="Times New Roman" w:hint="eastAsia"/>
          <w:spacing w:val="2"/>
          <w:szCs w:val="24"/>
        </w:rPr>
        <w:t>為了有效管理問卷版本</w:t>
      </w:r>
      <w:r w:rsidR="004142EA" w:rsidRPr="003D2799">
        <w:rPr>
          <w:rFonts w:ascii="Times New Roman" w:eastAsia="標楷體" w:hAnsi="Times New Roman" w:cs="Times New Roman" w:hint="eastAsia"/>
          <w:spacing w:val="2"/>
          <w:szCs w:val="24"/>
        </w:rPr>
        <w:t>，</w:t>
      </w:r>
      <w:r w:rsidR="007478C3">
        <w:rPr>
          <w:rFonts w:ascii="Times New Roman" w:eastAsia="標楷體" w:hAnsi="Times New Roman" w:cs="Times New Roman" w:hint="eastAsia"/>
          <w:spacing w:val="2"/>
          <w:szCs w:val="24"/>
        </w:rPr>
        <w:t>專案狀</w:t>
      </w:r>
      <w:bookmarkStart w:id="6" w:name="_GoBack"/>
      <w:r w:rsidR="007478C3">
        <w:rPr>
          <w:rFonts w:ascii="Times New Roman" w:eastAsia="標楷體" w:hAnsi="Times New Roman" w:cs="Times New Roman" w:hint="eastAsia"/>
          <w:spacing w:val="2"/>
          <w:szCs w:val="24"/>
        </w:rPr>
        <w:t>態於「</w:t>
      </w:r>
      <w:r w:rsidR="004142EA" w:rsidRPr="003D2799">
        <w:rPr>
          <w:rFonts w:ascii="Times New Roman" w:eastAsia="標楷體" w:hAnsi="Times New Roman" w:cs="Times New Roman" w:hint="eastAsia"/>
          <w:spacing w:val="2"/>
          <w:szCs w:val="24"/>
        </w:rPr>
        <w:t>上線</w:t>
      </w:r>
      <w:r w:rsidR="007478C3">
        <w:rPr>
          <w:rFonts w:ascii="Times New Roman" w:eastAsia="標楷體" w:hAnsi="Times New Roman" w:cs="Times New Roman" w:hint="eastAsia"/>
          <w:spacing w:val="2"/>
          <w:szCs w:val="24"/>
        </w:rPr>
        <w:t>確認」</w:t>
      </w:r>
      <w:r w:rsidR="004142EA" w:rsidRPr="003D2799">
        <w:rPr>
          <w:rFonts w:ascii="Times New Roman" w:eastAsia="標楷體" w:hAnsi="Times New Roman" w:cs="Times New Roman" w:hint="eastAsia"/>
          <w:spacing w:val="2"/>
          <w:szCs w:val="24"/>
        </w:rPr>
        <w:t>後</w:t>
      </w:r>
      <w:r w:rsidR="007478C3">
        <w:rPr>
          <w:rFonts w:ascii="Times New Roman" w:eastAsia="標楷體" w:hAnsi="Times New Roman" w:cs="Times New Roman" w:hint="eastAsia"/>
          <w:spacing w:val="2"/>
          <w:szCs w:val="24"/>
        </w:rPr>
        <w:t>，</w:t>
      </w:r>
      <w:r w:rsidR="004142EA" w:rsidRPr="003D2799">
        <w:rPr>
          <w:rFonts w:ascii="Times New Roman" w:eastAsia="標楷體" w:hAnsi="Times New Roman" w:cs="Times New Roman" w:hint="eastAsia"/>
          <w:spacing w:val="2"/>
          <w:szCs w:val="24"/>
        </w:rPr>
        <w:t>即不再開放問題修改。</w:t>
      </w:r>
      <w:r w:rsidR="007478C3">
        <w:rPr>
          <w:rFonts w:ascii="Times New Roman" w:eastAsia="標楷體" w:hAnsi="Times New Roman" w:cs="Times New Roman" w:hint="eastAsia"/>
          <w:spacing w:val="2"/>
          <w:szCs w:val="24"/>
        </w:rPr>
        <w:t>所以，出題者</w:t>
      </w:r>
      <w:r w:rsidR="004142EA" w:rsidRPr="003D2799">
        <w:rPr>
          <w:rFonts w:ascii="Times New Roman" w:eastAsia="標楷體" w:hAnsi="Times New Roman" w:cs="Times New Roman" w:hint="eastAsia"/>
          <w:spacing w:val="2"/>
          <w:szCs w:val="24"/>
        </w:rPr>
        <w:t>除</w:t>
      </w:r>
      <w:r w:rsidR="007478C3">
        <w:rPr>
          <w:rFonts w:ascii="Times New Roman" w:eastAsia="標楷體" w:hAnsi="Times New Roman" w:cs="Times New Roman" w:hint="eastAsia"/>
          <w:spacing w:val="2"/>
          <w:szCs w:val="24"/>
        </w:rPr>
        <w:t>了</w:t>
      </w:r>
      <w:r w:rsidR="004142EA" w:rsidRPr="003D2799">
        <w:rPr>
          <w:rFonts w:ascii="Times New Roman" w:eastAsia="標楷體" w:hAnsi="Times New Roman" w:cs="Times New Roman" w:hint="eastAsia"/>
          <w:spacing w:val="2"/>
          <w:szCs w:val="24"/>
        </w:rPr>
        <w:t>需確認</w:t>
      </w:r>
      <w:r w:rsidR="007478C3">
        <w:rPr>
          <w:rFonts w:ascii="Times New Roman" w:eastAsia="標楷體" w:hAnsi="Times New Roman" w:cs="Times New Roman" w:hint="eastAsia"/>
          <w:spacing w:val="2"/>
          <w:szCs w:val="24"/>
        </w:rPr>
        <w:t>問卷編輯</w:t>
      </w:r>
      <w:r w:rsidR="007478C3">
        <w:rPr>
          <w:rFonts w:ascii="Times New Roman" w:eastAsia="標楷體" w:hAnsi="Times New Roman" w:cs="Times New Roman" w:hint="eastAsia"/>
          <w:spacing w:val="2"/>
          <w:szCs w:val="24"/>
        </w:rPr>
        <w:t>CSV</w:t>
      </w:r>
      <w:r w:rsidR="007478C3">
        <w:rPr>
          <w:rFonts w:ascii="Times New Roman" w:eastAsia="標楷體" w:hAnsi="Times New Roman" w:cs="Times New Roman" w:hint="eastAsia"/>
          <w:spacing w:val="2"/>
          <w:szCs w:val="24"/>
        </w:rPr>
        <w:t>檔為最終</w:t>
      </w:r>
      <w:proofErr w:type="gramStart"/>
      <w:r w:rsidR="004142EA" w:rsidRPr="003D2799">
        <w:rPr>
          <w:rFonts w:ascii="Times New Roman" w:eastAsia="標楷體" w:hAnsi="Times New Roman" w:cs="Times New Roman" w:hint="eastAsia"/>
          <w:spacing w:val="2"/>
          <w:szCs w:val="24"/>
        </w:rPr>
        <w:t>定版</w:t>
      </w:r>
      <w:r w:rsidR="007478C3">
        <w:rPr>
          <w:rFonts w:ascii="Times New Roman" w:eastAsia="標楷體" w:hAnsi="Times New Roman" w:cs="Times New Roman" w:hint="eastAsia"/>
          <w:spacing w:val="2"/>
          <w:szCs w:val="24"/>
        </w:rPr>
        <w:t>外</w:t>
      </w:r>
      <w:proofErr w:type="gramEnd"/>
      <w:r w:rsidR="004142EA" w:rsidRPr="003D2799">
        <w:rPr>
          <w:rFonts w:ascii="Times New Roman" w:eastAsia="標楷體" w:hAnsi="Times New Roman" w:cs="Times New Roman" w:hint="eastAsia"/>
          <w:spacing w:val="2"/>
          <w:szCs w:val="24"/>
        </w:rPr>
        <w:t>，出題者尚需要提供一份樣本清單，明列</w:t>
      </w:r>
      <w:r w:rsidR="007478C3">
        <w:rPr>
          <w:rFonts w:ascii="Times New Roman" w:eastAsia="標楷體" w:hAnsi="Times New Roman" w:cs="Times New Roman" w:hint="eastAsia"/>
          <w:spacing w:val="2"/>
          <w:szCs w:val="24"/>
        </w:rPr>
        <w:t>合格調查對象的</w:t>
      </w:r>
      <w:proofErr w:type="spellStart"/>
      <w:r w:rsidR="007478C3">
        <w:rPr>
          <w:rFonts w:ascii="Times New Roman" w:eastAsia="標楷體" w:hAnsi="Times New Roman" w:cs="Times New Roman" w:hint="eastAsia"/>
          <w:spacing w:val="2"/>
          <w:szCs w:val="24"/>
        </w:rPr>
        <w:t>u</w:t>
      </w:r>
      <w:r w:rsidR="007478C3">
        <w:rPr>
          <w:rFonts w:ascii="Times New Roman" w:eastAsia="標楷體" w:hAnsi="Times New Roman" w:cs="Times New Roman"/>
          <w:spacing w:val="2"/>
          <w:szCs w:val="24"/>
        </w:rPr>
        <w:t>rl</w:t>
      </w:r>
      <w:proofErr w:type="spellEnd"/>
      <w:r w:rsidR="007478C3">
        <w:rPr>
          <w:rFonts w:ascii="Times New Roman" w:eastAsia="標楷體" w:hAnsi="Times New Roman" w:cs="Times New Roman" w:hint="eastAsia"/>
          <w:spacing w:val="2"/>
          <w:szCs w:val="24"/>
        </w:rPr>
        <w:t>檔，此為</w:t>
      </w:r>
      <w:r w:rsidR="004142EA" w:rsidRPr="007478C3">
        <w:rPr>
          <w:rFonts w:ascii="Times New Roman" w:eastAsia="標楷體" w:hAnsi="Times New Roman" w:cs="Times New Roman" w:hint="eastAsia"/>
          <w:spacing w:val="2"/>
          <w:szCs w:val="24"/>
        </w:rPr>
        <w:t>可合法訪問專案連結的（外部）</w:t>
      </w:r>
      <w:proofErr w:type="spellStart"/>
      <w:r w:rsidR="004142EA" w:rsidRPr="007478C3">
        <w:rPr>
          <w:rFonts w:ascii="Times New Roman" w:eastAsia="標楷體" w:hAnsi="Times New Roman" w:cs="Times New Roman" w:hint="eastAsia"/>
          <w:spacing w:val="2"/>
          <w:szCs w:val="24"/>
        </w:rPr>
        <w:t>u</w:t>
      </w:r>
      <w:r w:rsidR="004142EA" w:rsidRPr="007478C3">
        <w:rPr>
          <w:rFonts w:ascii="Times New Roman" w:eastAsia="標楷體" w:hAnsi="Times New Roman" w:cs="Times New Roman"/>
          <w:spacing w:val="2"/>
          <w:szCs w:val="24"/>
        </w:rPr>
        <w:t>rl</w:t>
      </w:r>
      <w:proofErr w:type="spellEnd"/>
      <w:r w:rsidR="007478C3">
        <w:rPr>
          <w:rFonts w:ascii="Times New Roman" w:eastAsia="標楷體" w:hAnsi="Times New Roman" w:cs="Times New Roman" w:hint="eastAsia"/>
          <w:spacing w:val="2"/>
          <w:szCs w:val="24"/>
        </w:rPr>
        <w:t>，能作為</w:t>
      </w:r>
      <w:r w:rsidR="007478C3" w:rsidRPr="007478C3">
        <w:rPr>
          <w:rFonts w:ascii="Times New Roman" w:eastAsia="標楷體" w:hAnsi="Times New Roman" w:cs="Times New Roman" w:hint="eastAsia"/>
          <w:spacing w:val="2"/>
          <w:szCs w:val="24"/>
        </w:rPr>
        <w:t>系統</w:t>
      </w:r>
      <w:proofErr w:type="gramStart"/>
      <w:r w:rsidR="007478C3" w:rsidRPr="007478C3">
        <w:rPr>
          <w:rFonts w:ascii="Times New Roman" w:eastAsia="標楷體" w:hAnsi="Times New Roman" w:cs="Times New Roman" w:hint="eastAsia"/>
          <w:spacing w:val="2"/>
          <w:szCs w:val="24"/>
        </w:rPr>
        <w:t>介</w:t>
      </w:r>
      <w:proofErr w:type="gramEnd"/>
      <w:r w:rsidR="007478C3" w:rsidRPr="007478C3">
        <w:rPr>
          <w:rFonts w:ascii="Times New Roman" w:eastAsia="標楷體" w:hAnsi="Times New Roman" w:cs="Times New Roman" w:hint="eastAsia"/>
          <w:spacing w:val="2"/>
          <w:szCs w:val="24"/>
        </w:rPr>
        <w:t>接</w:t>
      </w:r>
      <w:r w:rsidR="007478C3">
        <w:rPr>
          <w:rFonts w:ascii="Times New Roman" w:eastAsia="標楷體" w:hAnsi="Times New Roman" w:cs="Times New Roman" w:hint="eastAsia"/>
          <w:spacing w:val="2"/>
          <w:szCs w:val="24"/>
        </w:rPr>
        <w:t>使用。</w:t>
      </w:r>
      <w:r w:rsidR="004142EA" w:rsidRPr="0023374C">
        <w:rPr>
          <w:rFonts w:ascii="Times New Roman" w:eastAsia="標楷體" w:hAnsi="Times New Roman" w:cs="Times New Roman" w:hint="eastAsia"/>
          <w:spacing w:val="2"/>
          <w:szCs w:val="24"/>
        </w:rPr>
        <w:t>一般而言，被分派回答專案的</w:t>
      </w:r>
      <w:r w:rsidR="0023374C" w:rsidRPr="0023374C">
        <w:rPr>
          <w:rFonts w:ascii="Times New Roman" w:eastAsia="標楷體" w:hAnsi="Times New Roman" w:cs="Times New Roman" w:hint="eastAsia"/>
          <w:spacing w:val="2"/>
          <w:szCs w:val="24"/>
        </w:rPr>
        <w:t>調查對象，會在</w:t>
      </w:r>
      <w:r w:rsidR="0023374C" w:rsidRPr="0023374C">
        <w:rPr>
          <w:rFonts w:ascii="Times New Roman" w:eastAsia="標楷體" w:hAnsi="Times New Roman" w:cs="Times New Roman" w:hint="eastAsia"/>
          <w:spacing w:val="2"/>
          <w:szCs w:val="24"/>
        </w:rPr>
        <w:t>KIT</w:t>
      </w:r>
      <w:r w:rsidR="00DB211A" w:rsidRPr="0023374C">
        <w:rPr>
          <w:rFonts w:ascii="Times New Roman" w:eastAsia="標楷體" w:hAnsi="Times New Roman" w:cs="Times New Roman" w:hint="eastAsia"/>
          <w:spacing w:val="2"/>
          <w:szCs w:val="24"/>
        </w:rPr>
        <w:t>的</w:t>
      </w:r>
      <w:r w:rsidR="004142EA" w:rsidRPr="0023374C">
        <w:rPr>
          <w:rFonts w:ascii="Times New Roman" w:eastAsia="標楷體" w:hAnsi="Times New Roman" w:cs="Times New Roman" w:hint="eastAsia"/>
          <w:spacing w:val="2"/>
          <w:szCs w:val="24"/>
        </w:rPr>
        <w:t>系統內獲得一個</w:t>
      </w:r>
      <w:r w:rsidR="00A94A45" w:rsidRPr="0023374C">
        <w:rPr>
          <w:rFonts w:ascii="Times New Roman" w:eastAsia="標楷體" w:hAnsi="Times New Roman" w:cs="Times New Roman" w:hint="eastAsia"/>
          <w:spacing w:val="2"/>
          <w:szCs w:val="24"/>
        </w:rPr>
        <w:t>獨</w:t>
      </w:r>
      <w:proofErr w:type="gramStart"/>
      <w:r w:rsidR="00A94A45" w:rsidRPr="0023374C">
        <w:rPr>
          <w:rFonts w:ascii="Times New Roman" w:eastAsia="標楷體" w:hAnsi="Times New Roman" w:cs="Times New Roman" w:hint="eastAsia"/>
          <w:spacing w:val="2"/>
          <w:szCs w:val="24"/>
        </w:rPr>
        <w:t>一</w:t>
      </w:r>
      <w:proofErr w:type="gramEnd"/>
      <w:r w:rsidR="00A94A45" w:rsidRPr="0023374C">
        <w:rPr>
          <w:rFonts w:ascii="Times New Roman" w:eastAsia="標楷體" w:hAnsi="Times New Roman" w:cs="Times New Roman" w:hint="eastAsia"/>
          <w:spacing w:val="2"/>
          <w:szCs w:val="24"/>
        </w:rPr>
        <w:t>的</w:t>
      </w:r>
      <w:r w:rsidR="004142EA" w:rsidRPr="0023374C">
        <w:rPr>
          <w:rFonts w:ascii="Times New Roman" w:eastAsia="標楷體" w:hAnsi="Times New Roman" w:cs="Times New Roman" w:hint="eastAsia"/>
          <w:spacing w:val="2"/>
          <w:szCs w:val="24"/>
        </w:rPr>
        <w:t>連結，</w:t>
      </w:r>
      <w:r w:rsidR="0023374C" w:rsidRPr="0023374C">
        <w:rPr>
          <w:rFonts w:ascii="Times New Roman" w:eastAsia="標楷體" w:hAnsi="Times New Roman" w:cs="Times New Roman" w:hint="eastAsia"/>
          <w:spacing w:val="2"/>
          <w:szCs w:val="24"/>
        </w:rPr>
        <w:t>點日記</w:t>
      </w:r>
      <w:r w:rsidR="00DB211A" w:rsidRPr="0023374C">
        <w:rPr>
          <w:rFonts w:ascii="Times New Roman" w:eastAsia="標楷體" w:hAnsi="Times New Roman" w:cs="Times New Roman" w:hint="eastAsia"/>
          <w:spacing w:val="2"/>
          <w:szCs w:val="24"/>
        </w:rPr>
        <w:t>系統</w:t>
      </w:r>
      <w:r w:rsidR="0023374C" w:rsidRPr="0023374C">
        <w:rPr>
          <w:rFonts w:ascii="Times New Roman" w:eastAsia="標楷體" w:hAnsi="Times New Roman" w:cs="Times New Roman" w:hint="eastAsia"/>
          <w:spacing w:val="2"/>
          <w:szCs w:val="24"/>
        </w:rPr>
        <w:t>亦</w:t>
      </w:r>
      <w:r w:rsidR="00DB211A" w:rsidRPr="0023374C">
        <w:rPr>
          <w:rFonts w:ascii="Times New Roman" w:eastAsia="標楷體" w:hAnsi="Times New Roman" w:cs="Times New Roman" w:hint="eastAsia"/>
          <w:spacing w:val="2"/>
          <w:szCs w:val="24"/>
        </w:rPr>
        <w:t>可根據樣本清單判定哪些訪問有效、哪些則需要阻擋，確保上線時資料回收的安全性，並統一記錄於正式資料表中供出題者參考。</w:t>
      </w:r>
    </w:p>
    <w:bookmarkEnd w:id="6"/>
    <w:p w14:paraId="318903CD" w14:textId="1939BA14" w:rsidR="00BF6F63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35F5EB4D" wp14:editId="56A43DB2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3154680" cy="2415540"/>
            <wp:effectExtent l="0" t="0" r="7620" b="3810"/>
            <wp:wrapTight wrapText="bothSides">
              <wp:wrapPolygon edited="0">
                <wp:start x="0" y="0"/>
                <wp:lineTo x="0" y="21464"/>
                <wp:lineTo x="21522" y="21464"/>
                <wp:lineTo x="21522" y="0"/>
                <wp:lineTo x="0" y="0"/>
              </wp:wrapPolygon>
            </wp:wrapTight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82E91B" w14:textId="79C66329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733B0BD8" w14:textId="4AD716B4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3A8C1DD" wp14:editId="388EDD12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400300" cy="1348740"/>
            <wp:effectExtent l="0" t="0" r="0" b="3810"/>
            <wp:wrapTight wrapText="bothSides">
              <wp:wrapPolygon edited="0">
                <wp:start x="0" y="0"/>
                <wp:lineTo x="0" y="21356"/>
                <wp:lineTo x="21429" y="21356"/>
                <wp:lineTo x="21429" y="0"/>
                <wp:lineTo x="0" y="0"/>
              </wp:wrapPolygon>
            </wp:wrapTight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954952" w14:textId="5BF50D2E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0C48BAFF" w14:textId="72501D6F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284ACF9D" w14:textId="590B8111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29634A82" w14:textId="75DFCAD9" w:rsidR="00B70470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p w14:paraId="2575EA55" w14:textId="77777777" w:rsidR="00B70470" w:rsidRPr="00F9783A" w:rsidRDefault="00B70470" w:rsidP="00F9783A">
      <w:pPr>
        <w:spacing w:line="450" w:lineRule="exact"/>
        <w:rPr>
          <w:rFonts w:ascii="微軟正黑體" w:eastAsia="微軟正黑體" w:hAnsi="微軟正黑體"/>
          <w:spacing w:val="2"/>
          <w:szCs w:val="24"/>
        </w:rPr>
      </w:pPr>
    </w:p>
    <w:sectPr w:rsidR="00B70470" w:rsidRPr="00F9783A" w:rsidSect="00D71914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8568D"/>
    <w:multiLevelType w:val="hybridMultilevel"/>
    <w:tmpl w:val="0F489024"/>
    <w:lvl w:ilvl="0" w:tplc="FC784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1BC3F30"/>
    <w:multiLevelType w:val="hybridMultilevel"/>
    <w:tmpl w:val="1AD49DC6"/>
    <w:lvl w:ilvl="0" w:tplc="C7D60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ACHIEN">
    <w15:presenceInfo w15:providerId="Windows Live" w15:userId="fcf574947d2946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trackRevisions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914"/>
    <w:rsid w:val="00034B08"/>
    <w:rsid w:val="000C0387"/>
    <w:rsid w:val="00110B1D"/>
    <w:rsid w:val="00142173"/>
    <w:rsid w:val="00182DB1"/>
    <w:rsid w:val="001D34D0"/>
    <w:rsid w:val="0023374C"/>
    <w:rsid w:val="00266459"/>
    <w:rsid w:val="00334911"/>
    <w:rsid w:val="003D2799"/>
    <w:rsid w:val="004142EA"/>
    <w:rsid w:val="00465624"/>
    <w:rsid w:val="00507D16"/>
    <w:rsid w:val="005973DB"/>
    <w:rsid w:val="0070217C"/>
    <w:rsid w:val="007478C3"/>
    <w:rsid w:val="007E4D0E"/>
    <w:rsid w:val="00801B20"/>
    <w:rsid w:val="00815209"/>
    <w:rsid w:val="00971F2F"/>
    <w:rsid w:val="009B3811"/>
    <w:rsid w:val="00A94A45"/>
    <w:rsid w:val="00AD64BD"/>
    <w:rsid w:val="00B70470"/>
    <w:rsid w:val="00BB1918"/>
    <w:rsid w:val="00BF6F63"/>
    <w:rsid w:val="00C15DDE"/>
    <w:rsid w:val="00C66C78"/>
    <w:rsid w:val="00C75088"/>
    <w:rsid w:val="00CE1357"/>
    <w:rsid w:val="00D71914"/>
    <w:rsid w:val="00DB211A"/>
    <w:rsid w:val="00F9783A"/>
    <w:rsid w:val="00FB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056C5"/>
  <w15:chartTrackingRefBased/>
  <w15:docId w15:val="{C7693261-51D0-4799-934E-4C118A4BB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35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TACHIEN</cp:lastModifiedBy>
  <cp:revision>3</cp:revision>
  <dcterms:created xsi:type="dcterms:W3CDTF">2021-05-28T22:18:00Z</dcterms:created>
  <dcterms:modified xsi:type="dcterms:W3CDTF">2021-05-29T00:31:00Z</dcterms:modified>
</cp:coreProperties>
</file>